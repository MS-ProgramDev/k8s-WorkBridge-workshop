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77777777" w:rsidR="00FC7169" w:rsidRDefault="00000000" w:rsidP="00EF5A8B">
      <w:ins w:id="0" w:author="Omer Hadar" w:date="2025-01-20T19:29:00Z">
        <w:r>
          <w:t xml:space="preserve">   </w:t>
        </w:r>
      </w:ins>
    </w:p>
    <w:p w14:paraId="00000003" w14:textId="5CC36F7B" w:rsidR="00FC7169" w:rsidRPr="00EF5A8B" w:rsidRDefault="00000000">
      <w:pPr>
        <w:jc w:val="center"/>
        <w:rPr>
          <w:b/>
          <w:bCs/>
          <w:u w:val="single"/>
        </w:rPr>
      </w:pPr>
      <w:proofErr w:type="spellStart"/>
      <w:r w:rsidRPr="00EF5A8B">
        <w:rPr>
          <w:b/>
          <w:bCs/>
          <w:u w:val="single"/>
        </w:rPr>
        <w:t>WorkBridge</w:t>
      </w:r>
      <w:proofErr w:type="spellEnd"/>
      <w:r w:rsidRPr="00EF5A8B">
        <w:rPr>
          <w:b/>
          <w:bCs/>
          <w:u w:val="single"/>
        </w:rPr>
        <w:t xml:space="preserve">: High Level Design </w:t>
      </w:r>
    </w:p>
    <w:p w14:paraId="00000004" w14:textId="77777777" w:rsidR="00FC7169" w:rsidRDefault="00FC7169">
      <w:pPr>
        <w:jc w:val="center"/>
      </w:pPr>
    </w:p>
    <w:p w14:paraId="00000005" w14:textId="77777777" w:rsidR="00FC7169" w:rsidRDefault="00000000">
      <w:r>
        <w:t xml:space="preserve">Team: </w:t>
      </w:r>
      <w:proofErr w:type="spellStart"/>
      <w:r w:rsidRPr="001C3EFF">
        <w:rPr>
          <w:b/>
          <w:bCs/>
        </w:rPr>
        <w:t>WorkBridge</w:t>
      </w:r>
      <w:proofErr w:type="spellEnd"/>
      <w:r w:rsidRPr="001C3EFF">
        <w:rPr>
          <w:b/>
          <w:bCs/>
        </w:rPr>
        <w:t xml:space="preserve"> Development Team</w:t>
      </w:r>
    </w:p>
    <w:p w14:paraId="00000006" w14:textId="5D9C82C0" w:rsidR="00FC7169" w:rsidRDefault="00000000">
      <w:r>
        <w:t xml:space="preserve">Members: </w:t>
      </w:r>
      <w:r w:rsidR="00F506D8">
        <w:rPr>
          <w:lang w:val="en-US"/>
        </w:rPr>
        <w:t>Shai Yona, Maor Sapo, Roy Har Ziyon</w:t>
      </w:r>
    </w:p>
    <w:p w14:paraId="00000007" w14:textId="77777777" w:rsidR="00FC7169" w:rsidRDefault="00FC7169"/>
    <w:p w14:paraId="00000008" w14:textId="1251097E" w:rsidR="00FC7169" w:rsidRDefault="00FC7169"/>
    <w:p w14:paraId="00000009" w14:textId="77777777" w:rsidR="00FC7169" w:rsidRDefault="00FC7169">
      <w:pPr>
        <w:ind w:left="720"/>
      </w:pPr>
    </w:p>
    <w:p w14:paraId="008AC00A" w14:textId="562092A0" w:rsidR="001C3EFF" w:rsidRDefault="00000000">
      <w:pPr>
        <w:numPr>
          <w:ilvl w:val="0"/>
          <w:numId w:val="6"/>
        </w:numPr>
      </w:pPr>
      <w:r w:rsidRPr="005B4D47">
        <w:rPr>
          <w:b/>
          <w:bCs/>
        </w:rPr>
        <w:t>System Components Overview</w:t>
      </w:r>
      <w:r>
        <w:br/>
      </w:r>
      <w:r>
        <w:br/>
        <w:t>The system is composed of the following key components:</w:t>
      </w:r>
      <w:r>
        <w:br/>
      </w:r>
      <w:r>
        <w:br/>
        <w:t xml:space="preserve">1. </w:t>
      </w:r>
      <w:r w:rsidRPr="005B4D47">
        <w:rPr>
          <w:b/>
          <w:bCs/>
        </w:rPr>
        <w:t>Authentication &amp; User Management Service</w:t>
      </w:r>
      <w:r>
        <w:br/>
        <w:t xml:space="preserve">   - Handles user login, registration</w:t>
      </w:r>
      <w:r w:rsidR="005B4D47">
        <w:rPr>
          <w:rFonts w:hint="cs"/>
          <w:rtl/>
        </w:rPr>
        <w:t>.</w:t>
      </w:r>
      <w:r>
        <w:br/>
        <w:t xml:space="preserve">   - Manages user roles and permissions.</w:t>
      </w:r>
      <w:r>
        <w:br/>
      </w:r>
      <w:r>
        <w:br/>
        <w:t xml:space="preserve">2. </w:t>
      </w:r>
      <w:r w:rsidRPr="005B4D47">
        <w:rPr>
          <w:b/>
          <w:bCs/>
        </w:rPr>
        <w:t>Feed Service (Posts &amp; Comments)</w:t>
      </w:r>
      <w:r>
        <w:br/>
        <w:t xml:space="preserve">   - Manages organizational feed posts, comments, and reactions.</w:t>
      </w:r>
      <w:r>
        <w:br/>
        <w:t xml:space="preserve">   - Implements filters by keyword, date, or tags.</w:t>
      </w:r>
      <w:r>
        <w:br/>
      </w:r>
      <w:r>
        <w:br/>
        <w:t xml:space="preserve">3. </w:t>
      </w:r>
      <w:r w:rsidRPr="005B4D47">
        <w:rPr>
          <w:b/>
          <w:bCs/>
        </w:rPr>
        <w:t xml:space="preserve">Chat Service (Real-time </w:t>
      </w:r>
      <w:proofErr w:type="gramStart"/>
      <w:r w:rsidRPr="005B4D47">
        <w:rPr>
          <w:b/>
          <w:bCs/>
        </w:rPr>
        <w:t>Messaging</w:t>
      </w:r>
      <w:r w:rsidR="005B4D47">
        <w:rPr>
          <w:rFonts w:hint="cs"/>
          <w:rtl/>
        </w:rPr>
        <w:t>(</w:t>
      </w:r>
      <w:r>
        <w:t xml:space="preserve">  </w:t>
      </w:r>
      <w:proofErr w:type="gramEnd"/>
      <w:r>
        <w:br/>
        <w:t xml:space="preserve">   - Supports private and group chats.</w:t>
      </w:r>
      <w:r>
        <w:br/>
      </w:r>
      <w:r>
        <w:br/>
      </w:r>
      <w:r w:rsidR="00BE1668">
        <w:t>4</w:t>
      </w:r>
      <w:r>
        <w:t xml:space="preserve">. </w:t>
      </w:r>
      <w:r w:rsidRPr="005B4D47">
        <w:rPr>
          <w:b/>
          <w:bCs/>
        </w:rPr>
        <w:t>Storage Service</w:t>
      </w:r>
      <w:r>
        <w:br/>
        <w:t xml:space="preserve">   - Manages profile images, file uploads, and post attachments.</w:t>
      </w:r>
      <w:r>
        <w:br/>
      </w:r>
      <w:r>
        <w:br/>
      </w:r>
      <w:r w:rsidR="00BE1668">
        <w:t>5</w:t>
      </w:r>
      <w:r>
        <w:t xml:space="preserve">. </w:t>
      </w:r>
      <w:r w:rsidR="005B4D47">
        <w:rPr>
          <w:rFonts w:hint="cs"/>
          <w:rtl/>
        </w:rPr>
        <w:t xml:space="preserve"> </w:t>
      </w:r>
      <w:r w:rsidRPr="005B4D47">
        <w:rPr>
          <w:b/>
          <w:bCs/>
        </w:rPr>
        <w:t>Frontend Application (React.js)</w:t>
      </w:r>
      <w:r>
        <w:br/>
        <w:t xml:space="preserve">   - User-friendly UI for interacting with the platform.</w:t>
      </w:r>
      <w:r>
        <w:br/>
      </w:r>
      <w:r>
        <w:br/>
      </w:r>
      <w:r w:rsidR="00BE1668">
        <w:t>6</w:t>
      </w:r>
      <w:r>
        <w:t xml:space="preserve">. </w:t>
      </w:r>
      <w:r w:rsidRPr="005B4D47">
        <w:rPr>
          <w:b/>
          <w:bCs/>
        </w:rPr>
        <w:t>Kubernetes Infrastructure</w:t>
      </w:r>
      <w:r>
        <w:t xml:space="preserve">  </w:t>
      </w:r>
      <w:r>
        <w:br/>
        <w:t xml:space="preserve">   - Manages containerized microservices.</w:t>
      </w:r>
      <w:r>
        <w:br/>
      </w:r>
    </w:p>
    <w:p w14:paraId="6CB454F1" w14:textId="77777777" w:rsidR="001C3EFF" w:rsidRDefault="00000000" w:rsidP="001C3EFF">
      <w:pPr>
        <w:ind w:left="720"/>
        <w:rPr>
          <w:rtl/>
        </w:rPr>
      </w:pPr>
      <w:r>
        <w:br/>
      </w:r>
      <w:r>
        <w:br/>
        <w:t xml:space="preserve"> </w:t>
      </w:r>
      <w:r>
        <w:br/>
      </w:r>
    </w:p>
    <w:p w14:paraId="6A9F00D3" w14:textId="77777777" w:rsidR="001C3EFF" w:rsidRDefault="001C3EFF" w:rsidP="001C3EFF">
      <w:pPr>
        <w:ind w:left="720"/>
        <w:rPr>
          <w:rtl/>
        </w:rPr>
      </w:pPr>
    </w:p>
    <w:p w14:paraId="32AE34BE" w14:textId="77777777" w:rsidR="001C3EFF" w:rsidRDefault="001C3EFF" w:rsidP="001C3EFF">
      <w:pPr>
        <w:ind w:left="720"/>
        <w:rPr>
          <w:rtl/>
        </w:rPr>
      </w:pPr>
    </w:p>
    <w:p w14:paraId="4BF26BB4" w14:textId="77777777" w:rsidR="001C3EFF" w:rsidRDefault="001C3EFF" w:rsidP="001C3EFF">
      <w:pPr>
        <w:ind w:left="720"/>
        <w:rPr>
          <w:rtl/>
        </w:rPr>
      </w:pPr>
    </w:p>
    <w:p w14:paraId="4F73E748" w14:textId="77777777" w:rsidR="001C3EFF" w:rsidRDefault="001C3EFF" w:rsidP="001C3EFF">
      <w:pPr>
        <w:ind w:left="720"/>
        <w:rPr>
          <w:rtl/>
        </w:rPr>
      </w:pPr>
    </w:p>
    <w:p w14:paraId="0000000A" w14:textId="2E1AA68B" w:rsidR="00FC7169" w:rsidRDefault="00000000" w:rsidP="001C3EFF">
      <w:pPr>
        <w:ind w:left="720"/>
      </w:pPr>
      <w:r>
        <w:t>This is a high-level overview of the main components that your system will be composed</w:t>
      </w:r>
      <w:r w:rsidR="005B4D47">
        <w:rPr>
          <w:rFonts w:hint="cs"/>
          <w:rtl/>
        </w:rPr>
        <w:t>:</w:t>
      </w:r>
    </w:p>
    <w:p w14:paraId="4254BDBF" w14:textId="05A0EB13" w:rsidR="005B4D47" w:rsidRDefault="005B4D47" w:rsidP="005B4D47">
      <w:pPr>
        <w:ind w:left="720"/>
      </w:pPr>
      <w:r>
        <w:rPr>
          <w:rFonts w:ascii="Times New Roman"/>
          <w:noProof/>
          <w:sz w:val="20"/>
        </w:rPr>
        <w:lastRenderedPageBreak/>
        <mc:AlternateContent>
          <mc:Choice Requires="wpg">
            <w:drawing>
              <wp:inline distT="0" distB="0" distL="0" distR="0" wp14:anchorId="0966EBD5" wp14:editId="4C71F922">
                <wp:extent cx="4143375" cy="4204970"/>
                <wp:effectExtent l="0" t="635" r="1905" b="63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3375" cy="4204970"/>
                          <a:chOff x="0" y="0"/>
                          <a:chExt cx="4143375" cy="42049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92858" y="1545675"/>
                            <a:ext cx="12890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28905">
                                <a:moveTo>
                                  <a:pt x="68441" y="128449"/>
                                </a:moveTo>
                                <a:lnTo>
                                  <a:pt x="60007" y="128449"/>
                                </a:lnTo>
                                <a:lnTo>
                                  <a:pt x="55831" y="128037"/>
                                </a:lnTo>
                                <a:lnTo>
                                  <a:pt x="15829" y="106656"/>
                                </a:lnTo>
                                <a:lnTo>
                                  <a:pt x="0" y="68441"/>
                                </a:lnTo>
                                <a:lnTo>
                                  <a:pt x="0" y="60007"/>
                                </a:lnTo>
                                <a:lnTo>
                                  <a:pt x="15829" y="21792"/>
                                </a:lnTo>
                                <a:lnTo>
                                  <a:pt x="55831" y="411"/>
                                </a:lnTo>
                                <a:lnTo>
                                  <a:pt x="60007" y="0"/>
                                </a:lnTo>
                                <a:lnTo>
                                  <a:pt x="68441" y="0"/>
                                </a:lnTo>
                                <a:lnTo>
                                  <a:pt x="106656" y="15828"/>
                                </a:lnTo>
                                <a:lnTo>
                                  <a:pt x="128038" y="55830"/>
                                </a:lnTo>
                                <a:lnTo>
                                  <a:pt x="128449" y="60007"/>
                                </a:lnTo>
                                <a:lnTo>
                                  <a:pt x="128449" y="64224"/>
                                </a:lnTo>
                                <a:lnTo>
                                  <a:pt x="128449" y="68441"/>
                                </a:lnTo>
                                <a:lnTo>
                                  <a:pt x="112620" y="106656"/>
                                </a:lnTo>
                                <a:lnTo>
                                  <a:pt x="72618" y="128037"/>
                                </a:lnTo>
                                <a:lnTo>
                                  <a:pt x="68441" y="128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D5E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2858" y="1545675"/>
                            <a:ext cx="12890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28905">
                                <a:moveTo>
                                  <a:pt x="128449" y="64224"/>
                                </a:moveTo>
                                <a:lnTo>
                                  <a:pt x="128449" y="68441"/>
                                </a:lnTo>
                                <a:lnTo>
                                  <a:pt x="128038" y="72618"/>
                                </a:lnTo>
                                <a:lnTo>
                                  <a:pt x="127215" y="76754"/>
                                </a:lnTo>
                                <a:lnTo>
                                  <a:pt x="126392" y="80890"/>
                                </a:lnTo>
                                <a:lnTo>
                                  <a:pt x="125174" y="84906"/>
                                </a:lnTo>
                                <a:lnTo>
                                  <a:pt x="123560" y="88801"/>
                                </a:lnTo>
                                <a:lnTo>
                                  <a:pt x="121946" y="92697"/>
                                </a:lnTo>
                                <a:lnTo>
                                  <a:pt x="99906" y="117625"/>
                                </a:lnTo>
                                <a:lnTo>
                                  <a:pt x="96399" y="119967"/>
                                </a:lnTo>
                                <a:lnTo>
                                  <a:pt x="64224" y="128449"/>
                                </a:lnTo>
                                <a:lnTo>
                                  <a:pt x="60007" y="128449"/>
                                </a:lnTo>
                                <a:lnTo>
                                  <a:pt x="28543" y="117625"/>
                                </a:lnTo>
                                <a:lnTo>
                                  <a:pt x="25037" y="115282"/>
                                </a:lnTo>
                                <a:lnTo>
                                  <a:pt x="10823" y="99905"/>
                                </a:lnTo>
                                <a:lnTo>
                                  <a:pt x="8480" y="96399"/>
                                </a:lnTo>
                                <a:lnTo>
                                  <a:pt x="6502" y="92697"/>
                                </a:lnTo>
                                <a:lnTo>
                                  <a:pt x="4888" y="88801"/>
                                </a:lnTo>
                                <a:lnTo>
                                  <a:pt x="3275" y="84906"/>
                                </a:lnTo>
                                <a:lnTo>
                                  <a:pt x="2056" y="80890"/>
                                </a:lnTo>
                                <a:lnTo>
                                  <a:pt x="1234" y="76754"/>
                                </a:lnTo>
                                <a:lnTo>
                                  <a:pt x="411" y="72618"/>
                                </a:lnTo>
                                <a:lnTo>
                                  <a:pt x="0" y="68441"/>
                                </a:lnTo>
                                <a:lnTo>
                                  <a:pt x="0" y="64224"/>
                                </a:lnTo>
                                <a:lnTo>
                                  <a:pt x="0" y="60007"/>
                                </a:lnTo>
                                <a:lnTo>
                                  <a:pt x="411" y="55830"/>
                                </a:lnTo>
                                <a:lnTo>
                                  <a:pt x="1234" y="51694"/>
                                </a:lnTo>
                                <a:lnTo>
                                  <a:pt x="2056" y="47558"/>
                                </a:lnTo>
                                <a:lnTo>
                                  <a:pt x="18811" y="18810"/>
                                </a:lnTo>
                                <a:lnTo>
                                  <a:pt x="21792" y="15828"/>
                                </a:lnTo>
                                <a:lnTo>
                                  <a:pt x="25037" y="13166"/>
                                </a:lnTo>
                                <a:lnTo>
                                  <a:pt x="28543" y="10823"/>
                                </a:lnTo>
                                <a:lnTo>
                                  <a:pt x="32049" y="8480"/>
                                </a:lnTo>
                                <a:lnTo>
                                  <a:pt x="60007" y="0"/>
                                </a:lnTo>
                                <a:lnTo>
                                  <a:pt x="64224" y="0"/>
                                </a:lnTo>
                                <a:lnTo>
                                  <a:pt x="68441" y="0"/>
                                </a:lnTo>
                                <a:lnTo>
                                  <a:pt x="99906" y="10823"/>
                                </a:lnTo>
                                <a:lnTo>
                                  <a:pt x="103412" y="13166"/>
                                </a:lnTo>
                                <a:lnTo>
                                  <a:pt x="106656" y="15828"/>
                                </a:lnTo>
                                <a:lnTo>
                                  <a:pt x="109638" y="18810"/>
                                </a:lnTo>
                                <a:lnTo>
                                  <a:pt x="112620" y="21792"/>
                                </a:lnTo>
                                <a:lnTo>
                                  <a:pt x="128449" y="60007"/>
                                </a:lnTo>
                                <a:lnTo>
                                  <a:pt x="128449" y="64224"/>
                                </a:lnTo>
                                <a:close/>
                              </a:path>
                            </a:pathLst>
                          </a:custGeom>
                          <a:ln w="8563">
                            <a:solidFill>
                              <a:srgbClr val="9573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8633" y="1674125"/>
                            <a:ext cx="257175" cy="38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385445">
                                <a:moveTo>
                                  <a:pt x="128449" y="0"/>
                                </a:moveTo>
                                <a:lnTo>
                                  <a:pt x="128449" y="214082"/>
                                </a:lnTo>
                              </a:path>
                              <a:path w="257175" h="385445">
                                <a:moveTo>
                                  <a:pt x="128449" y="42816"/>
                                </a:moveTo>
                                <a:lnTo>
                                  <a:pt x="0" y="42816"/>
                                </a:lnTo>
                              </a:path>
                              <a:path w="257175" h="385445">
                                <a:moveTo>
                                  <a:pt x="128449" y="42816"/>
                                </a:moveTo>
                                <a:lnTo>
                                  <a:pt x="256898" y="42816"/>
                                </a:lnTo>
                              </a:path>
                              <a:path w="257175" h="385445">
                                <a:moveTo>
                                  <a:pt x="128449" y="214082"/>
                                </a:moveTo>
                                <a:lnTo>
                                  <a:pt x="0" y="385348"/>
                                </a:lnTo>
                              </a:path>
                              <a:path w="257175" h="385445">
                                <a:moveTo>
                                  <a:pt x="128449" y="214082"/>
                                </a:moveTo>
                                <a:lnTo>
                                  <a:pt x="256898" y="385348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9573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2858" y="3515234"/>
                            <a:ext cx="12890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28905">
                                <a:moveTo>
                                  <a:pt x="68441" y="128448"/>
                                </a:moveTo>
                                <a:lnTo>
                                  <a:pt x="60007" y="128448"/>
                                </a:lnTo>
                                <a:lnTo>
                                  <a:pt x="55831" y="128037"/>
                                </a:lnTo>
                                <a:lnTo>
                                  <a:pt x="15829" y="106655"/>
                                </a:lnTo>
                                <a:lnTo>
                                  <a:pt x="0" y="68442"/>
                                </a:lnTo>
                                <a:lnTo>
                                  <a:pt x="0" y="60007"/>
                                </a:lnTo>
                                <a:lnTo>
                                  <a:pt x="15829" y="21792"/>
                                </a:lnTo>
                                <a:lnTo>
                                  <a:pt x="55831" y="411"/>
                                </a:lnTo>
                                <a:lnTo>
                                  <a:pt x="60007" y="0"/>
                                </a:lnTo>
                                <a:lnTo>
                                  <a:pt x="68441" y="0"/>
                                </a:lnTo>
                                <a:lnTo>
                                  <a:pt x="106656" y="15828"/>
                                </a:lnTo>
                                <a:lnTo>
                                  <a:pt x="128038" y="55830"/>
                                </a:lnTo>
                                <a:lnTo>
                                  <a:pt x="128449" y="60007"/>
                                </a:lnTo>
                                <a:lnTo>
                                  <a:pt x="128449" y="64224"/>
                                </a:lnTo>
                                <a:lnTo>
                                  <a:pt x="128449" y="68442"/>
                                </a:lnTo>
                                <a:lnTo>
                                  <a:pt x="112620" y="106655"/>
                                </a:lnTo>
                                <a:lnTo>
                                  <a:pt x="72618" y="128037"/>
                                </a:lnTo>
                                <a:lnTo>
                                  <a:pt x="68441" y="128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D5E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92858" y="3515234"/>
                            <a:ext cx="12890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05" h="128905">
                                <a:moveTo>
                                  <a:pt x="128449" y="64224"/>
                                </a:moveTo>
                                <a:lnTo>
                                  <a:pt x="128449" y="68442"/>
                                </a:lnTo>
                                <a:lnTo>
                                  <a:pt x="128038" y="72618"/>
                                </a:lnTo>
                                <a:lnTo>
                                  <a:pt x="127215" y="76753"/>
                                </a:lnTo>
                                <a:lnTo>
                                  <a:pt x="126392" y="80889"/>
                                </a:lnTo>
                                <a:lnTo>
                                  <a:pt x="117625" y="99904"/>
                                </a:lnTo>
                                <a:lnTo>
                                  <a:pt x="115282" y="103411"/>
                                </a:lnTo>
                                <a:lnTo>
                                  <a:pt x="99906" y="117624"/>
                                </a:lnTo>
                                <a:lnTo>
                                  <a:pt x="96399" y="119967"/>
                                </a:lnTo>
                                <a:lnTo>
                                  <a:pt x="92698" y="121946"/>
                                </a:lnTo>
                                <a:lnTo>
                                  <a:pt x="88802" y="123559"/>
                                </a:lnTo>
                                <a:lnTo>
                                  <a:pt x="84906" y="125173"/>
                                </a:lnTo>
                                <a:lnTo>
                                  <a:pt x="80890" y="126391"/>
                                </a:lnTo>
                                <a:lnTo>
                                  <a:pt x="76754" y="127214"/>
                                </a:lnTo>
                                <a:lnTo>
                                  <a:pt x="72618" y="128037"/>
                                </a:lnTo>
                                <a:lnTo>
                                  <a:pt x="68441" y="128448"/>
                                </a:lnTo>
                                <a:lnTo>
                                  <a:pt x="64224" y="128449"/>
                                </a:lnTo>
                                <a:lnTo>
                                  <a:pt x="60007" y="128448"/>
                                </a:lnTo>
                                <a:lnTo>
                                  <a:pt x="55831" y="128037"/>
                                </a:lnTo>
                                <a:lnTo>
                                  <a:pt x="51695" y="127214"/>
                                </a:lnTo>
                                <a:lnTo>
                                  <a:pt x="47559" y="126391"/>
                                </a:lnTo>
                                <a:lnTo>
                                  <a:pt x="43543" y="125173"/>
                                </a:lnTo>
                                <a:lnTo>
                                  <a:pt x="39646" y="123559"/>
                                </a:lnTo>
                                <a:lnTo>
                                  <a:pt x="35750" y="121946"/>
                                </a:lnTo>
                                <a:lnTo>
                                  <a:pt x="32049" y="119967"/>
                                </a:lnTo>
                                <a:lnTo>
                                  <a:pt x="28543" y="117624"/>
                                </a:lnTo>
                                <a:lnTo>
                                  <a:pt x="25037" y="115282"/>
                                </a:lnTo>
                                <a:lnTo>
                                  <a:pt x="10823" y="99904"/>
                                </a:lnTo>
                                <a:lnTo>
                                  <a:pt x="8480" y="96398"/>
                                </a:lnTo>
                                <a:lnTo>
                                  <a:pt x="1234" y="76753"/>
                                </a:lnTo>
                                <a:lnTo>
                                  <a:pt x="411" y="72618"/>
                                </a:lnTo>
                                <a:lnTo>
                                  <a:pt x="0" y="68442"/>
                                </a:lnTo>
                                <a:lnTo>
                                  <a:pt x="0" y="64224"/>
                                </a:lnTo>
                                <a:lnTo>
                                  <a:pt x="0" y="60007"/>
                                </a:lnTo>
                                <a:lnTo>
                                  <a:pt x="411" y="55830"/>
                                </a:lnTo>
                                <a:lnTo>
                                  <a:pt x="1234" y="51694"/>
                                </a:lnTo>
                                <a:lnTo>
                                  <a:pt x="2056" y="47558"/>
                                </a:lnTo>
                                <a:lnTo>
                                  <a:pt x="3275" y="43542"/>
                                </a:lnTo>
                                <a:lnTo>
                                  <a:pt x="4888" y="39646"/>
                                </a:lnTo>
                                <a:lnTo>
                                  <a:pt x="6502" y="35750"/>
                                </a:lnTo>
                                <a:lnTo>
                                  <a:pt x="8480" y="32049"/>
                                </a:lnTo>
                                <a:lnTo>
                                  <a:pt x="10823" y="28543"/>
                                </a:lnTo>
                                <a:lnTo>
                                  <a:pt x="13166" y="25036"/>
                                </a:lnTo>
                                <a:lnTo>
                                  <a:pt x="15829" y="21792"/>
                                </a:lnTo>
                                <a:lnTo>
                                  <a:pt x="18811" y="18810"/>
                                </a:lnTo>
                                <a:lnTo>
                                  <a:pt x="21792" y="15828"/>
                                </a:lnTo>
                                <a:lnTo>
                                  <a:pt x="51695" y="1233"/>
                                </a:lnTo>
                                <a:lnTo>
                                  <a:pt x="55831" y="411"/>
                                </a:lnTo>
                                <a:lnTo>
                                  <a:pt x="60007" y="0"/>
                                </a:lnTo>
                                <a:lnTo>
                                  <a:pt x="64224" y="0"/>
                                </a:lnTo>
                                <a:lnTo>
                                  <a:pt x="68441" y="0"/>
                                </a:lnTo>
                                <a:lnTo>
                                  <a:pt x="72618" y="411"/>
                                </a:lnTo>
                                <a:lnTo>
                                  <a:pt x="76754" y="1233"/>
                                </a:lnTo>
                                <a:lnTo>
                                  <a:pt x="80890" y="2056"/>
                                </a:lnTo>
                                <a:lnTo>
                                  <a:pt x="109638" y="18810"/>
                                </a:lnTo>
                                <a:lnTo>
                                  <a:pt x="112620" y="21792"/>
                                </a:lnTo>
                                <a:lnTo>
                                  <a:pt x="123560" y="39646"/>
                                </a:lnTo>
                                <a:lnTo>
                                  <a:pt x="125174" y="43542"/>
                                </a:lnTo>
                                <a:lnTo>
                                  <a:pt x="126392" y="47558"/>
                                </a:lnTo>
                                <a:lnTo>
                                  <a:pt x="127215" y="51694"/>
                                </a:lnTo>
                                <a:lnTo>
                                  <a:pt x="128038" y="55830"/>
                                </a:lnTo>
                                <a:lnTo>
                                  <a:pt x="128449" y="60007"/>
                                </a:lnTo>
                                <a:lnTo>
                                  <a:pt x="128449" y="64224"/>
                                </a:lnTo>
                                <a:close/>
                              </a:path>
                            </a:pathLst>
                          </a:custGeom>
                          <a:ln w="8563">
                            <a:solidFill>
                              <a:srgbClr val="9573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8633" y="3643684"/>
                            <a:ext cx="257175" cy="38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385445">
                                <a:moveTo>
                                  <a:pt x="128449" y="0"/>
                                </a:moveTo>
                                <a:lnTo>
                                  <a:pt x="128449" y="214082"/>
                                </a:lnTo>
                              </a:path>
                              <a:path w="257175" h="385445">
                                <a:moveTo>
                                  <a:pt x="128449" y="42816"/>
                                </a:moveTo>
                                <a:lnTo>
                                  <a:pt x="0" y="42816"/>
                                </a:lnTo>
                              </a:path>
                              <a:path w="257175" h="385445">
                                <a:moveTo>
                                  <a:pt x="128449" y="42816"/>
                                </a:moveTo>
                                <a:lnTo>
                                  <a:pt x="256898" y="42816"/>
                                </a:lnTo>
                              </a:path>
                              <a:path w="257175" h="385445">
                                <a:moveTo>
                                  <a:pt x="128449" y="214082"/>
                                </a:moveTo>
                                <a:lnTo>
                                  <a:pt x="0" y="385348"/>
                                </a:lnTo>
                              </a:path>
                              <a:path w="257175" h="385445">
                                <a:moveTo>
                                  <a:pt x="128449" y="214082"/>
                                </a:moveTo>
                                <a:lnTo>
                                  <a:pt x="256898" y="385348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9573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083825" y="2230739"/>
                            <a:ext cx="1270" cy="1229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29995">
                                <a:moveTo>
                                  <a:pt x="0" y="0"/>
                                </a:moveTo>
                                <a:lnTo>
                                  <a:pt x="0" y="1027595"/>
                                </a:lnTo>
                                <a:lnTo>
                                  <a:pt x="0" y="1229946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9572" y="3441419"/>
                            <a:ext cx="68506" cy="68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511990" y="1888207"/>
                            <a:ext cx="887730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7730" h="685165">
                                <a:moveTo>
                                  <a:pt x="0" y="0"/>
                                </a:moveTo>
                                <a:lnTo>
                                  <a:pt x="470981" y="0"/>
                                </a:lnTo>
                                <a:lnTo>
                                  <a:pt x="470981" y="685063"/>
                                </a:lnTo>
                                <a:lnTo>
                                  <a:pt x="887414" y="685063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80137" y="2539018"/>
                            <a:ext cx="68506" cy="68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826926" y="1545675"/>
                            <a:ext cx="685165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165" h="685165">
                                <a:moveTo>
                                  <a:pt x="0" y="0"/>
                                </a:moveTo>
                                <a:lnTo>
                                  <a:pt x="685063" y="0"/>
                                </a:lnTo>
                                <a:lnTo>
                                  <a:pt x="685063" y="685063"/>
                                </a:lnTo>
                                <a:lnTo>
                                  <a:pt x="0" y="685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169458" y="2285287"/>
                            <a:ext cx="1270" cy="1229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29995">
                                <a:moveTo>
                                  <a:pt x="0" y="12299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5205" y="2236048"/>
                            <a:ext cx="68506" cy="68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1826926" y="3515234"/>
                            <a:ext cx="685165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165" h="685165">
                                <a:moveTo>
                                  <a:pt x="0" y="0"/>
                                </a:moveTo>
                                <a:lnTo>
                                  <a:pt x="685063" y="0"/>
                                </a:lnTo>
                                <a:lnTo>
                                  <a:pt x="685063" y="685063"/>
                                </a:lnTo>
                                <a:lnTo>
                                  <a:pt x="0" y="685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169458" y="689345"/>
                            <a:ext cx="1270" cy="802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02005">
                                <a:moveTo>
                                  <a:pt x="0" y="0"/>
                                </a:moveTo>
                                <a:lnTo>
                                  <a:pt x="0" y="428164"/>
                                </a:lnTo>
                                <a:lnTo>
                                  <a:pt x="0" y="801781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5205" y="1471859"/>
                            <a:ext cx="68506" cy="68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3539586" y="4281"/>
                            <a:ext cx="514350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685165">
                                <a:moveTo>
                                  <a:pt x="256898" y="685063"/>
                                </a:moveTo>
                                <a:lnTo>
                                  <a:pt x="197990" y="681669"/>
                                </a:lnTo>
                                <a:lnTo>
                                  <a:pt x="143915" y="672001"/>
                                </a:lnTo>
                                <a:lnTo>
                                  <a:pt x="96216" y="656833"/>
                                </a:lnTo>
                                <a:lnTo>
                                  <a:pt x="56433" y="636937"/>
                                </a:lnTo>
                                <a:lnTo>
                                  <a:pt x="26109" y="613087"/>
                                </a:lnTo>
                                <a:lnTo>
                                  <a:pt x="0" y="556614"/>
                                </a:lnTo>
                                <a:lnTo>
                                  <a:pt x="0" y="128449"/>
                                </a:lnTo>
                                <a:lnTo>
                                  <a:pt x="26109" y="71976"/>
                                </a:lnTo>
                                <a:lnTo>
                                  <a:pt x="56433" y="48126"/>
                                </a:lnTo>
                                <a:lnTo>
                                  <a:pt x="96216" y="28230"/>
                                </a:lnTo>
                                <a:lnTo>
                                  <a:pt x="143915" y="13062"/>
                                </a:lnTo>
                                <a:lnTo>
                                  <a:pt x="197990" y="3394"/>
                                </a:lnTo>
                                <a:lnTo>
                                  <a:pt x="256898" y="0"/>
                                </a:lnTo>
                                <a:lnTo>
                                  <a:pt x="307267" y="2490"/>
                                </a:lnTo>
                                <a:lnTo>
                                  <a:pt x="355227" y="9772"/>
                                </a:lnTo>
                                <a:lnTo>
                                  <a:pt x="399429" y="21567"/>
                                </a:lnTo>
                                <a:lnTo>
                                  <a:pt x="438526" y="37592"/>
                                </a:lnTo>
                                <a:lnTo>
                                  <a:pt x="494241" y="79296"/>
                                </a:lnTo>
                                <a:lnTo>
                                  <a:pt x="513797" y="128449"/>
                                </a:lnTo>
                                <a:lnTo>
                                  <a:pt x="513797" y="556614"/>
                                </a:lnTo>
                                <a:lnTo>
                                  <a:pt x="487688" y="613087"/>
                                </a:lnTo>
                                <a:lnTo>
                                  <a:pt x="457364" y="636937"/>
                                </a:lnTo>
                                <a:lnTo>
                                  <a:pt x="417581" y="656833"/>
                                </a:lnTo>
                                <a:lnTo>
                                  <a:pt x="369882" y="672001"/>
                                </a:lnTo>
                                <a:lnTo>
                                  <a:pt x="315807" y="681669"/>
                                </a:lnTo>
                                <a:lnTo>
                                  <a:pt x="256898" y="6850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E7D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539586" y="4281"/>
                            <a:ext cx="514350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685165">
                                <a:moveTo>
                                  <a:pt x="0" y="128449"/>
                                </a:moveTo>
                                <a:lnTo>
                                  <a:pt x="26109" y="71976"/>
                                </a:lnTo>
                                <a:lnTo>
                                  <a:pt x="56433" y="48126"/>
                                </a:lnTo>
                                <a:lnTo>
                                  <a:pt x="96216" y="28230"/>
                                </a:lnTo>
                                <a:lnTo>
                                  <a:pt x="143915" y="13062"/>
                                </a:lnTo>
                                <a:lnTo>
                                  <a:pt x="197990" y="3394"/>
                                </a:lnTo>
                                <a:lnTo>
                                  <a:pt x="256898" y="0"/>
                                </a:lnTo>
                                <a:lnTo>
                                  <a:pt x="307267" y="2490"/>
                                </a:lnTo>
                                <a:lnTo>
                                  <a:pt x="355227" y="9772"/>
                                </a:lnTo>
                                <a:lnTo>
                                  <a:pt x="399429" y="21567"/>
                                </a:lnTo>
                                <a:lnTo>
                                  <a:pt x="438526" y="37592"/>
                                </a:lnTo>
                                <a:lnTo>
                                  <a:pt x="494241" y="79296"/>
                                </a:lnTo>
                                <a:lnTo>
                                  <a:pt x="513797" y="128449"/>
                                </a:lnTo>
                                <a:lnTo>
                                  <a:pt x="513797" y="556614"/>
                                </a:lnTo>
                                <a:lnTo>
                                  <a:pt x="487688" y="613087"/>
                                </a:lnTo>
                                <a:lnTo>
                                  <a:pt x="457364" y="636937"/>
                                </a:lnTo>
                                <a:lnTo>
                                  <a:pt x="417581" y="656833"/>
                                </a:lnTo>
                                <a:lnTo>
                                  <a:pt x="369882" y="672001"/>
                                </a:lnTo>
                                <a:lnTo>
                                  <a:pt x="315807" y="681669"/>
                                </a:lnTo>
                                <a:lnTo>
                                  <a:pt x="256898" y="685063"/>
                                </a:lnTo>
                                <a:lnTo>
                                  <a:pt x="197990" y="681669"/>
                                </a:lnTo>
                                <a:lnTo>
                                  <a:pt x="143915" y="672001"/>
                                </a:lnTo>
                                <a:lnTo>
                                  <a:pt x="96216" y="656833"/>
                                </a:lnTo>
                                <a:lnTo>
                                  <a:pt x="56433" y="636937"/>
                                </a:lnTo>
                                <a:lnTo>
                                  <a:pt x="26109" y="613087"/>
                                </a:lnTo>
                                <a:lnTo>
                                  <a:pt x="0" y="556614"/>
                                </a:lnTo>
                                <a:lnTo>
                                  <a:pt x="0" y="128449"/>
                                </a:lnTo>
                                <a:close/>
                              </a:path>
                              <a:path w="514350" h="685165">
                                <a:moveTo>
                                  <a:pt x="513797" y="128449"/>
                                </a:moveTo>
                                <a:lnTo>
                                  <a:pt x="487688" y="184922"/>
                                </a:lnTo>
                                <a:lnTo>
                                  <a:pt x="457364" y="208772"/>
                                </a:lnTo>
                                <a:lnTo>
                                  <a:pt x="417581" y="228668"/>
                                </a:lnTo>
                                <a:lnTo>
                                  <a:pt x="369882" y="243836"/>
                                </a:lnTo>
                                <a:lnTo>
                                  <a:pt x="315807" y="253504"/>
                                </a:lnTo>
                                <a:lnTo>
                                  <a:pt x="256898" y="256898"/>
                                </a:lnTo>
                                <a:lnTo>
                                  <a:pt x="197990" y="253504"/>
                                </a:lnTo>
                                <a:lnTo>
                                  <a:pt x="143915" y="243836"/>
                                </a:lnTo>
                                <a:lnTo>
                                  <a:pt x="96216" y="228668"/>
                                </a:lnTo>
                                <a:lnTo>
                                  <a:pt x="56433" y="208772"/>
                                </a:lnTo>
                                <a:lnTo>
                                  <a:pt x="26109" y="184922"/>
                                </a:lnTo>
                                <a:lnTo>
                                  <a:pt x="6784" y="157890"/>
                                </a:lnTo>
                                <a:lnTo>
                                  <a:pt x="0" y="128449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81B3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539586" y="3515234"/>
                            <a:ext cx="514350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685165">
                                <a:moveTo>
                                  <a:pt x="256898" y="685063"/>
                                </a:moveTo>
                                <a:lnTo>
                                  <a:pt x="197990" y="681669"/>
                                </a:lnTo>
                                <a:lnTo>
                                  <a:pt x="143915" y="672001"/>
                                </a:lnTo>
                                <a:lnTo>
                                  <a:pt x="96216" y="656833"/>
                                </a:lnTo>
                                <a:lnTo>
                                  <a:pt x="56433" y="636937"/>
                                </a:lnTo>
                                <a:lnTo>
                                  <a:pt x="26109" y="613087"/>
                                </a:lnTo>
                                <a:lnTo>
                                  <a:pt x="0" y="556614"/>
                                </a:lnTo>
                                <a:lnTo>
                                  <a:pt x="0" y="128449"/>
                                </a:lnTo>
                                <a:lnTo>
                                  <a:pt x="26109" y="71976"/>
                                </a:lnTo>
                                <a:lnTo>
                                  <a:pt x="56433" y="48126"/>
                                </a:lnTo>
                                <a:lnTo>
                                  <a:pt x="96216" y="28230"/>
                                </a:lnTo>
                                <a:lnTo>
                                  <a:pt x="143915" y="13062"/>
                                </a:lnTo>
                                <a:lnTo>
                                  <a:pt x="197990" y="3394"/>
                                </a:lnTo>
                                <a:lnTo>
                                  <a:pt x="256898" y="0"/>
                                </a:lnTo>
                                <a:lnTo>
                                  <a:pt x="307267" y="2490"/>
                                </a:lnTo>
                                <a:lnTo>
                                  <a:pt x="355227" y="9772"/>
                                </a:lnTo>
                                <a:lnTo>
                                  <a:pt x="399429" y="21567"/>
                                </a:lnTo>
                                <a:lnTo>
                                  <a:pt x="438526" y="37592"/>
                                </a:lnTo>
                                <a:lnTo>
                                  <a:pt x="494241" y="79296"/>
                                </a:lnTo>
                                <a:lnTo>
                                  <a:pt x="513797" y="128449"/>
                                </a:lnTo>
                                <a:lnTo>
                                  <a:pt x="513797" y="556614"/>
                                </a:lnTo>
                                <a:lnTo>
                                  <a:pt x="487688" y="613087"/>
                                </a:lnTo>
                                <a:lnTo>
                                  <a:pt x="457364" y="636937"/>
                                </a:lnTo>
                                <a:lnTo>
                                  <a:pt x="417581" y="656833"/>
                                </a:lnTo>
                                <a:lnTo>
                                  <a:pt x="369882" y="672001"/>
                                </a:lnTo>
                                <a:lnTo>
                                  <a:pt x="315807" y="681669"/>
                                </a:lnTo>
                                <a:lnTo>
                                  <a:pt x="256898" y="6850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E7D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539586" y="3515234"/>
                            <a:ext cx="514350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685165">
                                <a:moveTo>
                                  <a:pt x="0" y="128449"/>
                                </a:moveTo>
                                <a:lnTo>
                                  <a:pt x="26109" y="71976"/>
                                </a:lnTo>
                                <a:lnTo>
                                  <a:pt x="56433" y="48126"/>
                                </a:lnTo>
                                <a:lnTo>
                                  <a:pt x="96216" y="28230"/>
                                </a:lnTo>
                                <a:lnTo>
                                  <a:pt x="143915" y="13062"/>
                                </a:lnTo>
                                <a:lnTo>
                                  <a:pt x="197990" y="3394"/>
                                </a:lnTo>
                                <a:lnTo>
                                  <a:pt x="256898" y="0"/>
                                </a:lnTo>
                                <a:lnTo>
                                  <a:pt x="307267" y="2490"/>
                                </a:lnTo>
                                <a:lnTo>
                                  <a:pt x="355227" y="9772"/>
                                </a:lnTo>
                                <a:lnTo>
                                  <a:pt x="399429" y="21567"/>
                                </a:lnTo>
                                <a:lnTo>
                                  <a:pt x="438526" y="37592"/>
                                </a:lnTo>
                                <a:lnTo>
                                  <a:pt x="494241" y="79296"/>
                                </a:lnTo>
                                <a:lnTo>
                                  <a:pt x="513797" y="128449"/>
                                </a:lnTo>
                                <a:lnTo>
                                  <a:pt x="513797" y="556614"/>
                                </a:lnTo>
                                <a:lnTo>
                                  <a:pt x="487688" y="613087"/>
                                </a:lnTo>
                                <a:lnTo>
                                  <a:pt x="457364" y="636937"/>
                                </a:lnTo>
                                <a:lnTo>
                                  <a:pt x="417581" y="656833"/>
                                </a:lnTo>
                                <a:lnTo>
                                  <a:pt x="369882" y="672001"/>
                                </a:lnTo>
                                <a:lnTo>
                                  <a:pt x="315807" y="681669"/>
                                </a:lnTo>
                                <a:lnTo>
                                  <a:pt x="256898" y="685063"/>
                                </a:lnTo>
                                <a:lnTo>
                                  <a:pt x="197990" y="681669"/>
                                </a:lnTo>
                                <a:lnTo>
                                  <a:pt x="143915" y="672001"/>
                                </a:lnTo>
                                <a:lnTo>
                                  <a:pt x="96216" y="656833"/>
                                </a:lnTo>
                                <a:lnTo>
                                  <a:pt x="56433" y="636937"/>
                                </a:lnTo>
                                <a:lnTo>
                                  <a:pt x="26109" y="613087"/>
                                </a:lnTo>
                                <a:lnTo>
                                  <a:pt x="0" y="556614"/>
                                </a:lnTo>
                                <a:lnTo>
                                  <a:pt x="0" y="128449"/>
                                </a:lnTo>
                                <a:close/>
                              </a:path>
                              <a:path w="514350" h="685165">
                                <a:moveTo>
                                  <a:pt x="513797" y="128449"/>
                                </a:moveTo>
                                <a:lnTo>
                                  <a:pt x="487688" y="184922"/>
                                </a:lnTo>
                                <a:lnTo>
                                  <a:pt x="457364" y="208772"/>
                                </a:lnTo>
                                <a:lnTo>
                                  <a:pt x="417581" y="228668"/>
                                </a:lnTo>
                                <a:lnTo>
                                  <a:pt x="369882" y="243836"/>
                                </a:lnTo>
                                <a:lnTo>
                                  <a:pt x="315807" y="253504"/>
                                </a:lnTo>
                                <a:lnTo>
                                  <a:pt x="256898" y="256898"/>
                                </a:lnTo>
                                <a:lnTo>
                                  <a:pt x="197990" y="253504"/>
                                </a:lnTo>
                                <a:lnTo>
                                  <a:pt x="143915" y="243836"/>
                                </a:lnTo>
                                <a:lnTo>
                                  <a:pt x="96216" y="228668"/>
                                </a:lnTo>
                                <a:lnTo>
                                  <a:pt x="56433" y="208772"/>
                                </a:lnTo>
                                <a:lnTo>
                                  <a:pt x="26109" y="184922"/>
                                </a:lnTo>
                                <a:lnTo>
                                  <a:pt x="6784" y="157890"/>
                                </a:lnTo>
                                <a:lnTo>
                                  <a:pt x="0" y="128449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81B3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539586" y="1203143"/>
                            <a:ext cx="514350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685165">
                                <a:moveTo>
                                  <a:pt x="256898" y="685063"/>
                                </a:moveTo>
                                <a:lnTo>
                                  <a:pt x="197990" y="681669"/>
                                </a:lnTo>
                                <a:lnTo>
                                  <a:pt x="143915" y="672001"/>
                                </a:lnTo>
                                <a:lnTo>
                                  <a:pt x="96216" y="656833"/>
                                </a:lnTo>
                                <a:lnTo>
                                  <a:pt x="56433" y="636937"/>
                                </a:lnTo>
                                <a:lnTo>
                                  <a:pt x="26109" y="613087"/>
                                </a:lnTo>
                                <a:lnTo>
                                  <a:pt x="0" y="556614"/>
                                </a:lnTo>
                                <a:lnTo>
                                  <a:pt x="0" y="128449"/>
                                </a:lnTo>
                                <a:lnTo>
                                  <a:pt x="26109" y="71976"/>
                                </a:lnTo>
                                <a:lnTo>
                                  <a:pt x="56433" y="48126"/>
                                </a:lnTo>
                                <a:lnTo>
                                  <a:pt x="96216" y="28230"/>
                                </a:lnTo>
                                <a:lnTo>
                                  <a:pt x="143915" y="13062"/>
                                </a:lnTo>
                                <a:lnTo>
                                  <a:pt x="197990" y="3394"/>
                                </a:lnTo>
                                <a:lnTo>
                                  <a:pt x="256898" y="0"/>
                                </a:lnTo>
                                <a:lnTo>
                                  <a:pt x="307267" y="2490"/>
                                </a:lnTo>
                                <a:lnTo>
                                  <a:pt x="355227" y="9772"/>
                                </a:lnTo>
                                <a:lnTo>
                                  <a:pt x="399429" y="21567"/>
                                </a:lnTo>
                                <a:lnTo>
                                  <a:pt x="438526" y="37592"/>
                                </a:lnTo>
                                <a:lnTo>
                                  <a:pt x="494241" y="79296"/>
                                </a:lnTo>
                                <a:lnTo>
                                  <a:pt x="513797" y="128449"/>
                                </a:lnTo>
                                <a:lnTo>
                                  <a:pt x="513797" y="556614"/>
                                </a:lnTo>
                                <a:lnTo>
                                  <a:pt x="487688" y="613087"/>
                                </a:lnTo>
                                <a:lnTo>
                                  <a:pt x="457364" y="636937"/>
                                </a:lnTo>
                                <a:lnTo>
                                  <a:pt x="417581" y="656833"/>
                                </a:lnTo>
                                <a:lnTo>
                                  <a:pt x="369882" y="672001"/>
                                </a:lnTo>
                                <a:lnTo>
                                  <a:pt x="315807" y="681669"/>
                                </a:lnTo>
                                <a:lnTo>
                                  <a:pt x="256898" y="6850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E7D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539586" y="1203143"/>
                            <a:ext cx="514350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685165">
                                <a:moveTo>
                                  <a:pt x="0" y="128449"/>
                                </a:moveTo>
                                <a:lnTo>
                                  <a:pt x="26109" y="71976"/>
                                </a:lnTo>
                                <a:lnTo>
                                  <a:pt x="56433" y="48126"/>
                                </a:lnTo>
                                <a:lnTo>
                                  <a:pt x="96216" y="28230"/>
                                </a:lnTo>
                                <a:lnTo>
                                  <a:pt x="143915" y="13062"/>
                                </a:lnTo>
                                <a:lnTo>
                                  <a:pt x="197990" y="3394"/>
                                </a:lnTo>
                                <a:lnTo>
                                  <a:pt x="256898" y="0"/>
                                </a:lnTo>
                                <a:lnTo>
                                  <a:pt x="307267" y="2490"/>
                                </a:lnTo>
                                <a:lnTo>
                                  <a:pt x="355227" y="9772"/>
                                </a:lnTo>
                                <a:lnTo>
                                  <a:pt x="399429" y="21567"/>
                                </a:lnTo>
                                <a:lnTo>
                                  <a:pt x="438526" y="37592"/>
                                </a:lnTo>
                                <a:lnTo>
                                  <a:pt x="494241" y="79296"/>
                                </a:lnTo>
                                <a:lnTo>
                                  <a:pt x="513797" y="128449"/>
                                </a:lnTo>
                                <a:lnTo>
                                  <a:pt x="513797" y="556614"/>
                                </a:lnTo>
                                <a:lnTo>
                                  <a:pt x="487688" y="613087"/>
                                </a:lnTo>
                                <a:lnTo>
                                  <a:pt x="457364" y="636937"/>
                                </a:lnTo>
                                <a:lnTo>
                                  <a:pt x="417581" y="656833"/>
                                </a:lnTo>
                                <a:lnTo>
                                  <a:pt x="369882" y="672001"/>
                                </a:lnTo>
                                <a:lnTo>
                                  <a:pt x="315807" y="681669"/>
                                </a:lnTo>
                                <a:lnTo>
                                  <a:pt x="256898" y="685063"/>
                                </a:lnTo>
                                <a:lnTo>
                                  <a:pt x="197990" y="681669"/>
                                </a:lnTo>
                                <a:lnTo>
                                  <a:pt x="143915" y="672001"/>
                                </a:lnTo>
                                <a:lnTo>
                                  <a:pt x="96216" y="656833"/>
                                </a:lnTo>
                                <a:lnTo>
                                  <a:pt x="56433" y="636937"/>
                                </a:lnTo>
                                <a:lnTo>
                                  <a:pt x="26109" y="613087"/>
                                </a:lnTo>
                                <a:lnTo>
                                  <a:pt x="0" y="556614"/>
                                </a:lnTo>
                                <a:lnTo>
                                  <a:pt x="0" y="128449"/>
                                </a:lnTo>
                                <a:close/>
                              </a:path>
                              <a:path w="514350" h="685165">
                                <a:moveTo>
                                  <a:pt x="513797" y="128449"/>
                                </a:moveTo>
                                <a:lnTo>
                                  <a:pt x="487688" y="184922"/>
                                </a:lnTo>
                                <a:lnTo>
                                  <a:pt x="457364" y="208772"/>
                                </a:lnTo>
                                <a:lnTo>
                                  <a:pt x="417581" y="228668"/>
                                </a:lnTo>
                                <a:lnTo>
                                  <a:pt x="369882" y="243836"/>
                                </a:lnTo>
                                <a:lnTo>
                                  <a:pt x="315807" y="253504"/>
                                </a:lnTo>
                                <a:lnTo>
                                  <a:pt x="256898" y="256898"/>
                                </a:lnTo>
                                <a:lnTo>
                                  <a:pt x="197990" y="253504"/>
                                </a:lnTo>
                                <a:lnTo>
                                  <a:pt x="143915" y="243836"/>
                                </a:lnTo>
                                <a:lnTo>
                                  <a:pt x="96216" y="228668"/>
                                </a:lnTo>
                                <a:lnTo>
                                  <a:pt x="56433" y="208772"/>
                                </a:lnTo>
                                <a:lnTo>
                                  <a:pt x="26109" y="184922"/>
                                </a:lnTo>
                                <a:lnTo>
                                  <a:pt x="6784" y="157890"/>
                                </a:lnTo>
                                <a:lnTo>
                                  <a:pt x="0" y="128449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81B3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453953" y="2230739"/>
                            <a:ext cx="685165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165" h="685165">
                                <a:moveTo>
                                  <a:pt x="342531" y="685063"/>
                                </a:moveTo>
                                <a:lnTo>
                                  <a:pt x="0" y="342531"/>
                                </a:lnTo>
                                <a:lnTo>
                                  <a:pt x="342531" y="0"/>
                                </a:lnTo>
                                <a:lnTo>
                                  <a:pt x="685063" y="342531"/>
                                </a:lnTo>
                                <a:lnTo>
                                  <a:pt x="342531" y="6850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DC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453953" y="2230739"/>
                            <a:ext cx="685165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165" h="685165">
                                <a:moveTo>
                                  <a:pt x="342531" y="0"/>
                                </a:moveTo>
                                <a:lnTo>
                                  <a:pt x="685063" y="342531"/>
                                </a:lnTo>
                                <a:lnTo>
                                  <a:pt x="342531" y="685063"/>
                                </a:lnTo>
                                <a:lnTo>
                                  <a:pt x="0" y="342531"/>
                                </a:lnTo>
                                <a:lnTo>
                                  <a:pt x="342531" y="0"/>
                                </a:lnTo>
                                <a:close/>
                              </a:path>
                            </a:pathLst>
                          </a:custGeom>
                          <a:ln w="8563">
                            <a:solidFill>
                              <a:srgbClr val="B853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85532" y="1802574"/>
                            <a:ext cx="151828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8285" h="15875">
                                <a:moveTo>
                                  <a:pt x="0" y="0"/>
                                </a:moveTo>
                                <a:lnTo>
                                  <a:pt x="770696" y="0"/>
                                </a:lnTo>
                                <a:lnTo>
                                  <a:pt x="770696" y="15413"/>
                                </a:lnTo>
                                <a:lnTo>
                                  <a:pt x="1517673" y="15756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3938" y="1784077"/>
                            <a:ext cx="68506" cy="68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285532" y="3770249"/>
                            <a:ext cx="147701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010" h="1905">
                                <a:moveTo>
                                  <a:pt x="0" y="1883"/>
                                </a:moveTo>
                                <a:lnTo>
                                  <a:pt x="770696" y="1883"/>
                                </a:lnTo>
                                <a:lnTo>
                                  <a:pt x="1476569" y="0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2749" y="3735996"/>
                            <a:ext cx="68591" cy="68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2511990" y="3857766"/>
                            <a:ext cx="973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3455">
                                <a:moveTo>
                                  <a:pt x="0" y="0"/>
                                </a:moveTo>
                                <a:lnTo>
                                  <a:pt x="973047" y="0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65771" y="3823513"/>
                            <a:ext cx="68506" cy="68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2100952" y="735673"/>
                            <a:ext cx="3175" cy="810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810260">
                                <a:moveTo>
                                  <a:pt x="0" y="810002"/>
                                </a:moveTo>
                                <a:lnTo>
                                  <a:pt x="0" y="638736"/>
                                </a:lnTo>
                                <a:lnTo>
                                  <a:pt x="3168" y="0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9781" y="686434"/>
                            <a:ext cx="68506" cy="68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2511990" y="346813"/>
                            <a:ext cx="973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3455">
                                <a:moveTo>
                                  <a:pt x="0" y="0"/>
                                </a:moveTo>
                                <a:lnTo>
                                  <a:pt x="973047" y="0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65771" y="312560"/>
                            <a:ext cx="68506" cy="68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2511990" y="1545675"/>
                            <a:ext cx="97345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3455" h="342900">
                                <a:moveTo>
                                  <a:pt x="0" y="342531"/>
                                </a:moveTo>
                                <a:lnTo>
                                  <a:pt x="513797" y="342531"/>
                                </a:lnTo>
                                <a:lnTo>
                                  <a:pt x="513797" y="0"/>
                                </a:lnTo>
                                <a:lnTo>
                                  <a:pt x="973047" y="0"/>
                                </a:lnTo>
                              </a:path>
                            </a:pathLst>
                          </a:cu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65771" y="1511422"/>
                            <a:ext cx="68506" cy="68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Textbox 38"/>
                        <wps:cNvSpPr txBox="1"/>
                        <wps:spPr>
                          <a:xfrm>
                            <a:off x="1826926" y="4281"/>
                            <a:ext cx="685165" cy="685165"/>
                          </a:xfrm>
                          <a:prstGeom prst="rect">
                            <a:avLst/>
                          </a:prstGeom>
                          <a:ln w="8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6BDED4C" w14:textId="77777777" w:rsidR="005B4D47" w:rsidRDefault="005B4D47" w:rsidP="005B4D47">
                              <w:pPr>
                                <w:spacing w:line="240" w:lineRule="auto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14:paraId="7F454C68" w14:textId="77777777" w:rsidR="005B4D47" w:rsidRDefault="005B4D47" w:rsidP="005B4D47">
                              <w:pPr>
                                <w:spacing w:before="61" w:line="240" w:lineRule="auto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14:paraId="20911CC8" w14:textId="77777777" w:rsidR="005B4D47" w:rsidRDefault="005B4D47" w:rsidP="005B4D47">
                              <w:pPr>
                                <w:spacing w:before="1"/>
                                <w:ind w:left="13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Media</w:t>
                              </w:r>
                              <w:r>
                                <w:rPr>
                                  <w:rFonts w:ascii="Arial MT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511990" y="0"/>
                            <a:ext cx="1546225" cy="694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E8C8AC" w14:textId="77777777" w:rsidR="005B4D47" w:rsidRDefault="005B4D47" w:rsidP="005B4D47">
                              <w:pPr>
                                <w:spacing w:line="240" w:lineRule="auto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14:paraId="45676C4A" w14:textId="77777777" w:rsidR="005B4D47" w:rsidRDefault="005B4D47" w:rsidP="005B4D47">
                              <w:pPr>
                                <w:spacing w:line="240" w:lineRule="auto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14:paraId="2BB22BC0" w14:textId="77777777" w:rsidR="005B4D47" w:rsidRDefault="005B4D47" w:rsidP="005B4D47">
                              <w:pPr>
                                <w:spacing w:before="66" w:line="240" w:lineRule="auto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14:paraId="6D45288F" w14:textId="77777777" w:rsidR="005B4D47" w:rsidRDefault="005B4D47" w:rsidP="005B4D47">
                              <w:pPr>
                                <w:ind w:right="132"/>
                                <w:jc w:val="righ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4085864"/>
                            <a:ext cx="32702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339094" w14:textId="77777777" w:rsidR="005B4D47" w:rsidRDefault="005B4D47" w:rsidP="005B4D47">
                              <w:pPr>
                                <w:spacing w:line="180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Clients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612240" y="3906035"/>
                            <a:ext cx="37274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B3D27D" w14:textId="77777777" w:rsidR="005B4D47" w:rsidRDefault="005B4D47" w:rsidP="005B4D47">
                              <w:pPr>
                                <w:spacing w:line="180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871080" y="3794712"/>
                            <a:ext cx="60134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120774" w14:textId="77777777" w:rsidR="005B4D47" w:rsidRDefault="005B4D47" w:rsidP="005B4D47">
                              <w:pPr>
                                <w:spacing w:line="180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User</w:t>
                              </w:r>
                              <w:r>
                                <w:rPr>
                                  <w:rFonts w:ascii="Arial MT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3643683" y="2510217"/>
                            <a:ext cx="30988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81F108" w14:textId="77777777" w:rsidR="005B4D47" w:rsidRDefault="005B4D47" w:rsidP="005B4D47">
                              <w:pPr>
                                <w:spacing w:line="180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Cache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0" y="2116305"/>
                            <a:ext cx="32702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8956DF" w14:textId="77777777" w:rsidR="005B4D47" w:rsidRDefault="005B4D47" w:rsidP="005B4D47">
                              <w:pPr>
                                <w:spacing w:line="180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Clients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870947" y="1825153"/>
                            <a:ext cx="60134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21B9F9" w14:textId="77777777" w:rsidR="005B4D47" w:rsidRDefault="005B4D47" w:rsidP="005B4D47">
                              <w:pPr>
                                <w:spacing w:line="180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Chat</w:t>
                              </w:r>
                              <w:r>
                                <w:rPr>
                                  <w:rFonts w:ascii="Arial MT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3612240" y="1593944"/>
                            <a:ext cx="37274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1E94FE" w14:textId="77777777" w:rsidR="005B4D47" w:rsidRDefault="005B4D47" w:rsidP="005B4D47">
                              <w:pPr>
                                <w:spacing w:line="180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66EBD5" id="Group 1" o:spid="_x0000_s1026" style="width:326.25pt;height:331.1pt;mso-position-horizontal-relative:char;mso-position-vertical-relative:line" coordsize="41433,42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">
                <v:shape id="Graphic 2" o:spid="_x0000_s1027" style="position:absolute;left:928;top:15456;width:1289;height:1289;visibility:visible;mso-wrap-style:square;v-text-anchor:top" coordsize="128905,1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" path="m68441,128449r-8434,l55831,128037,15829,106656,,68441,,60007,15829,21792,55831,411,60007,r8434,l106656,15828r21382,40002l128449,60007r,4217l128449,68441r-15829,38215l72618,128037r-4177,412xe" fillcolor="#e1d5e7" stroked="f">
                  <v:path arrowok="t"/>
                </v:shape>
                <v:shape id="Graphic 3" o:spid="_x0000_s1028" style="position:absolute;left:928;top:15456;width:1289;height:1289;visibility:visible;mso-wrap-style:square;v-text-anchor:top" coordsize="128905,1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" path="m128449,64224r,4217l128038,72618r-823,4136l126392,80890r-1218,4016l123560,88801r-1614,3896l99906,117625r-3507,2342l64224,128449r-4217,l28543,117625r-3506,-2343l10823,99905,8480,96399,6502,92697,4888,88801,3275,84906,2056,80890,1234,76754,411,72618,,68441,,64224,,60007,411,55830r823,-4136l2056,47558,18811,18810r2981,-2982l25037,13166r3506,-2343l32049,8480,60007,r4217,l68441,,99906,10823r3506,2343l106656,15828r2982,2982l112620,21792r15829,38215l128449,64224xe" filled="f" strokecolor="#9573a6" strokeweight=".23786mm">
                  <v:path arrowok="t"/>
                </v:shape>
                <v:shape id="Graphic 4" o:spid="_x0000_s1029" style="position:absolute;left:286;top:16741;width:2572;height:3854;visibility:visible;mso-wrap-style:square;v-text-anchor:top" coordsize="257175,385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" path="m128449,r,214082em128449,42816l,42816em128449,42816r128449,em128449,214082l,385348em128449,214082l256898,385348e" filled="f" strokecolor="#9573a6" strokeweight=".23786mm">
                  <v:path arrowok="t"/>
                </v:shape>
                <v:shape id="Graphic 5" o:spid="_x0000_s1030" style="position:absolute;left:928;top:35152;width:1289;height:1289;visibility:visible;mso-wrap-style:square;v-text-anchor:top" coordsize="128905,1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" path="m68441,128448r-8434,l55831,128037,15829,106655,,68442,,60007,15829,21792,55831,411,60007,r8434,l106656,15828r21382,40002l128449,60007r,4217l128449,68442r-15829,38213l72618,128037r-4177,411xe" fillcolor="#e1d5e7" stroked="f">
                  <v:path arrowok="t"/>
                </v:shape>
                <v:shape id="Graphic 6" o:spid="_x0000_s1031" style="position:absolute;left:928;top:35152;width:1289;height:1289;visibility:visible;mso-wrap-style:square;v-text-anchor:top" coordsize="128905,1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" path="m128449,64224r,4218l128038,72618r-823,4135l126392,80889r-8767,19015l115282,103411,99906,117624r-3507,2343l92698,121946r-3896,1613l84906,125173r-4016,1218l76754,127214r-4136,823l68441,128448r-4217,1l60007,128448r-4176,-411l51695,127214r-4136,-823l43543,125173r-3897,-1614l35750,121946r-3701,-1979l28543,117624r-3506,-2342l10823,99904,8480,96398,1234,76753,411,72618,,68442,,64224,,60007,411,55830r823,-4136l2056,47558,3275,43542,4888,39646,6502,35750,8480,32049r2343,-3506l13166,25036r2663,-3244l18811,18810r2981,-2982l51695,1233,55831,411,60007,r4217,l68441,r4177,411l76754,1233r4136,823l109638,18810r2982,2982l123560,39646r1614,3896l126392,47558r823,4136l128038,55830r411,4177l128449,64224xe" filled="f" strokecolor="#9573a6" strokeweight=".23786mm">
                  <v:path arrowok="t"/>
                </v:shape>
                <v:shape id="Graphic 7" o:spid="_x0000_s1032" style="position:absolute;left:286;top:36436;width:2572;height:3855;visibility:visible;mso-wrap-style:square;v-text-anchor:top" coordsize="257175,385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" path="m128449,r,214082em128449,42816l,42816em128449,42816r128449,em128449,214082l,385348em128449,214082l256898,385348e" filled="f" strokecolor="#9573a6" strokeweight=".23786mm">
                  <v:path arrowok="t"/>
                </v:shape>
                <v:shape id="Graphic 8" o:spid="_x0000_s1033" style="position:absolute;left:20838;top:22307;width:12;height:12300;visibility:visible;mso-wrap-style:square;v-text-anchor:top" coordsize="1270,1229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" path="m,l,1027595r,202351e" filled="f" strokeweight=".23786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4" type="#_x0000_t75" style="position:absolute;left:20495;top:34414;width:685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">
                  <v:imagedata r:id="rId12" o:title=""/>
                </v:shape>
                <v:shape id="Graphic 10" o:spid="_x0000_s1035" style="position:absolute;left:25119;top:18882;width:8878;height:6851;visibility:visible;mso-wrap-style:square;v-text-anchor:top" coordsize="887730,68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" path="m,l470981,r,685063l887414,685063e" filled="f" strokeweight=".23786mm">
                  <v:path arrowok="t"/>
                </v:shape>
                <v:shape id="Image 11" o:spid="_x0000_s1036" type="#_x0000_t75" style="position:absolute;left:33801;top:25390;width:685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">
                  <v:imagedata r:id="rId13" o:title=""/>
                </v:shape>
                <v:shape id="Graphic 12" o:spid="_x0000_s1037" style="position:absolute;left:18269;top:15456;width:6851;height:6852;visibility:visible;mso-wrap-style:square;v-text-anchor:top" coordsize="685165,68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" path="m,l685063,r,685063l,685063,,xe" filled="f" strokeweight=".23786mm">
                  <v:path arrowok="t"/>
                </v:shape>
                <v:shape id="Graphic 13" o:spid="_x0000_s1038" style="position:absolute;left:21694;top:22852;width:13;height:12300;visibility:visible;mso-wrap-style:square;v-text-anchor:top" coordsize="1270,1229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" path="m,1229946l,e" filled="f" strokeweight=".23786mm">
                  <v:path arrowok="t"/>
                </v:shape>
                <v:shape id="Image 14" o:spid="_x0000_s1039" type="#_x0000_t75" style="position:absolute;left:21352;top:22360;width:685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">
                  <v:imagedata r:id="rId14" o:title=""/>
                </v:shape>
                <v:shape id="Graphic 15" o:spid="_x0000_s1040" style="position:absolute;left:18269;top:35152;width:6851;height:6851;visibility:visible;mso-wrap-style:square;v-text-anchor:top" coordsize="685165,68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" path="m,l685063,r,685063l,685063,,xe" filled="f" strokeweight=".23786mm">
                  <v:path arrowok="t"/>
                </v:shape>
                <v:shape id="Graphic 16" o:spid="_x0000_s1041" style="position:absolute;left:21694;top:6893;width:13;height:8020;visibility:visible;mso-wrap-style:square;v-text-anchor:top" coordsize="1270,802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" path="m,l,428164,,801781e" filled="f" strokeweight=".23786mm">
                  <v:path arrowok="t"/>
                </v:shape>
                <v:shape id="Image 17" o:spid="_x0000_s1042" type="#_x0000_t75" style="position:absolute;left:21352;top:14718;width:685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">
                  <v:imagedata r:id="rId15" o:title=""/>
                </v:shape>
                <v:shape id="Graphic 18" o:spid="_x0000_s1043" style="position:absolute;left:35395;top:42;width:5144;height:6852;visibility:visible;mso-wrap-style:square;v-text-anchor:top" coordsize="514350,68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" path="m256898,685063r-58908,-3394l143915,672001,96216,656833,56433,636937,26109,613087,,556614,,128449,26109,71976,56433,48126,96216,28230,143915,13062,197990,3394,256898,r50369,2490l355227,9772r44202,11795l438526,37592r55715,41704l513797,128449r,428165l487688,613087r-30324,23850l417581,656833r-47699,15168l315807,681669r-58909,3394xe" fillcolor="#d5e7d4" stroked="f">
                  <v:path arrowok="t"/>
                </v:shape>
                <v:shape id="Graphic 19" o:spid="_x0000_s1044" style="position:absolute;left:35395;top:42;width:5144;height:6852;visibility:visible;mso-wrap-style:square;v-text-anchor:top" coordsize="514350,68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" path="m,128449l26109,71976,56433,48126,96216,28230,143915,13062,197990,3394,256898,r50369,2490l355227,9772r44202,11795l438526,37592r55715,41704l513797,128449r,428165l487688,613087r-30324,23850l417581,656833r-47699,15168l315807,681669r-58909,3394l197990,681669r-54075,-9668l96216,656833,56433,636937,26109,613087,,556614,,128449xem513797,128449r-26109,56473l457364,208772r-39783,19896l369882,243836r-54075,9668l256898,256898r-58908,-3394l143915,243836,96216,228668,56433,208772,26109,184922,6784,157890,,128449e" filled="f" strokecolor="#81b366" strokeweight=".23786mm">
                  <v:path arrowok="t"/>
                </v:shape>
                <v:shape id="Graphic 20" o:spid="_x0000_s1045" style="position:absolute;left:35395;top:35152;width:5144;height:6851;visibility:visible;mso-wrap-style:square;v-text-anchor:top" coordsize="514350,68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" path="m256898,685063r-58908,-3394l143915,672001,96216,656833,56433,636937,26109,613087,,556614,,128449,26109,71976,56433,48126,96216,28230,143915,13062,197990,3394,256898,r50369,2490l355227,9772r44202,11795l438526,37592r55715,41704l513797,128449r,428165l487688,613087r-30324,23850l417581,656833r-47699,15168l315807,681669r-58909,3394xe" fillcolor="#d5e7d4" stroked="f">
                  <v:path arrowok="t"/>
                </v:shape>
                <v:shape id="Graphic 21" o:spid="_x0000_s1046" style="position:absolute;left:35395;top:35152;width:5144;height:6851;visibility:visible;mso-wrap-style:square;v-text-anchor:top" coordsize="514350,68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" path="m,128449l26109,71976,56433,48126,96216,28230,143915,13062,197990,3394,256898,r50369,2490l355227,9772r44202,11795l438526,37592r55715,41704l513797,128449r,428165l487688,613087r-30324,23850l417581,656833r-47699,15168l315807,681669r-58909,3394l197990,681669r-54075,-9668l96216,656833,56433,636937,26109,613087,,556614,,128449xem513797,128449r-26109,56473l457364,208772r-39783,19896l369882,243836r-54075,9668l256898,256898r-58908,-3394l143915,243836,96216,228668,56433,208772,26109,184922,6784,157890,,128449e" filled="f" strokecolor="#81b366" strokeweight=".23786mm">
                  <v:path arrowok="t"/>
                </v:shape>
                <v:shape id="Graphic 22" o:spid="_x0000_s1047" style="position:absolute;left:35395;top:12031;width:5144;height:6852;visibility:visible;mso-wrap-style:square;v-text-anchor:top" coordsize="514350,68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" path="m256898,685063r-58908,-3394l143915,672001,96216,656833,56433,636937,26109,613087,,556614,,128449,26109,71976,56433,48126,96216,28230,143915,13062,197990,3394,256898,r50369,2490l355227,9772r44202,11795l438526,37592r55715,41704l513797,128449r,428165l487688,613087r-30324,23850l417581,656833r-47699,15168l315807,681669r-58909,3394xe" fillcolor="#d5e7d4" stroked="f">
                  <v:path arrowok="t"/>
                </v:shape>
                <v:shape id="Graphic 23" o:spid="_x0000_s1048" style="position:absolute;left:35395;top:12031;width:5144;height:6852;visibility:visible;mso-wrap-style:square;v-text-anchor:top" coordsize="514350,68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" path="m,128449l26109,71976,56433,48126,96216,28230,143915,13062,197990,3394,256898,r50369,2490l355227,9772r44202,11795l438526,37592r55715,41704l513797,128449r,428165l487688,613087r-30324,23850l417581,656833r-47699,15168l315807,681669r-58909,3394l197990,681669r-54075,-9668l96216,656833,56433,636937,26109,613087,,556614,,128449xem513797,128449r-26109,56473l457364,208772r-39783,19896l369882,243836r-54075,9668l256898,256898r-58908,-3394l143915,243836,96216,228668,56433,208772,26109,184922,6784,157890,,128449e" filled="f" strokecolor="#81b366" strokeweight=".23786mm">
                  <v:path arrowok="t"/>
                </v:shape>
                <v:shape id="Graphic 24" o:spid="_x0000_s1049" style="position:absolute;left:34539;top:22307;width:6852;height:6852;visibility:visible;mso-wrap-style:square;v-text-anchor:top" coordsize="685165,68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" path="m342531,685063l,342531,342531,,685063,342531,342531,685063xe" fillcolor="#f7cdcc" stroked="f">
                  <v:path arrowok="t"/>
                </v:shape>
                <v:shape id="Graphic 25" o:spid="_x0000_s1050" style="position:absolute;left:34539;top:22307;width:6852;height:6852;visibility:visible;mso-wrap-style:square;v-text-anchor:top" coordsize="685165,68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" path="m342531,l685063,342531,342531,685063,,342531,342531,xe" filled="f" strokecolor="#b8534f" strokeweight=".23786mm">
                  <v:path arrowok="t"/>
                </v:shape>
                <v:shape id="Graphic 26" o:spid="_x0000_s1051" style="position:absolute;left:2855;top:18025;width:15183;height:159;visibility:visible;mso-wrap-style:square;v-text-anchor:top" coordsize="151828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" path="m,l770696,r,15413l1517673,15756e" filled="f" strokeweight=".23786mm">
                  <v:path arrowok="t"/>
                </v:shape>
                <v:shape id="Image 27" o:spid="_x0000_s1052" type="#_x0000_t75" style="position:absolute;left:17839;top:17840;width:685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">
                  <v:imagedata r:id="rId16" o:title=""/>
                </v:shape>
                <v:shape id="Graphic 28" o:spid="_x0000_s1053" style="position:absolute;left:2855;top:37702;width:14770;height:19;visibility:visible;mso-wrap-style:square;v-text-anchor:top" coordsize="1477010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" path="m,1883r770696,l1476569,e" filled="f" strokeweight=".23786mm">
                  <v:path arrowok="t"/>
                </v:shape>
                <v:shape id="Image 29" o:spid="_x0000_s1054" type="#_x0000_t75" style="position:absolute;left:17427;top:37359;width:686;height: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">
                  <v:imagedata r:id="rId17" o:title=""/>
                </v:shape>
                <v:shape id="Graphic 30" o:spid="_x0000_s1055" style="position:absolute;left:25119;top:38577;width:9735;height:13;visibility:visible;mso-wrap-style:square;v-text-anchor:top" coordsize="9734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" path="m,l973047,e" filled="f" strokeweight=".23786mm">
                  <v:path arrowok="t"/>
                </v:shape>
                <v:shape id="Image 31" o:spid="_x0000_s1056" type="#_x0000_t75" style="position:absolute;left:34657;top:38235;width:685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">
                  <v:imagedata r:id="rId16" o:title=""/>
                </v:shape>
                <v:shape id="Graphic 32" o:spid="_x0000_s1057" style="position:absolute;left:21009;top:7356;width:32;height:8103;visibility:visible;mso-wrap-style:square;v-text-anchor:top" coordsize="3175,810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" path="m,810002l,638736,3168,e" filled="f" strokeweight=".23786mm">
                  <v:path arrowok="t"/>
                </v:shape>
                <v:shape id="Image 33" o:spid="_x0000_s1058" type="#_x0000_t75" style="position:absolute;left:20697;top:6864;width:685;height: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">
                  <v:imagedata r:id="rId18" o:title=""/>
                </v:shape>
                <v:shape id="Graphic 34" o:spid="_x0000_s1059" style="position:absolute;left:25119;top:3468;width:9735;height:12;visibility:visible;mso-wrap-style:square;v-text-anchor:top" coordsize="9734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" path="m,l973047,e" filled="f" strokeweight=".23786mm">
                  <v:path arrowok="t"/>
                </v:shape>
                <v:shape id="Image 35" o:spid="_x0000_s1060" type="#_x0000_t75" style="position:absolute;left:34657;top:3125;width:685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">
                  <v:imagedata r:id="rId16" o:title=""/>
                </v:shape>
                <v:shape id="Graphic 36" o:spid="_x0000_s1061" style="position:absolute;left:25119;top:15456;width:9735;height:3429;visibility:visible;mso-wrap-style:square;v-text-anchor:top" coordsize="97345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" path="m,342531r513797,l513797,,973047,e" filled="f" strokeweight=".23786mm">
                  <v:path arrowok="t"/>
                </v:shape>
                <v:shape id="Image 37" o:spid="_x0000_s1062" type="#_x0000_t75" style="position:absolute;left:34657;top:15114;width:685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8" o:spid="_x0000_s1063" type="#_x0000_t202" style="position:absolute;left:18269;top:42;width:6851;height:6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" filled="f" strokeweight=".23786mm">
                  <v:textbox inset="0,0,0,0">
                    <w:txbxContent>
                      <w:p w14:paraId="46BDED4C" w14:textId="77777777" w:rsidR="005B4D47" w:rsidRDefault="005B4D47" w:rsidP="005B4D47">
                        <w:pPr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  <w:p w14:paraId="7F454C68" w14:textId="77777777" w:rsidR="005B4D47" w:rsidRDefault="005B4D47" w:rsidP="005B4D47">
                        <w:pPr>
                          <w:spacing w:before="61"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  <w:p w14:paraId="20911CC8" w14:textId="77777777" w:rsidR="005B4D47" w:rsidRDefault="005B4D47" w:rsidP="005B4D47">
                        <w:pPr>
                          <w:spacing w:before="1"/>
                          <w:ind w:left="13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Media</w:t>
                        </w:r>
                        <w:r>
                          <w:rPr>
                            <w:rFonts w:ascii="Arial MT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Service</w:t>
                        </w:r>
                      </w:p>
                    </w:txbxContent>
                  </v:textbox>
                </v:shape>
                <v:shape id="Textbox 39" o:spid="_x0000_s1064" type="#_x0000_t202" style="position:absolute;left:25119;width:15463;height:6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68E8C8AC" w14:textId="77777777" w:rsidR="005B4D47" w:rsidRDefault="005B4D47" w:rsidP="005B4D47">
                        <w:pPr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  <w:p w14:paraId="45676C4A" w14:textId="77777777" w:rsidR="005B4D47" w:rsidRDefault="005B4D47" w:rsidP="005B4D47">
                        <w:pPr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  <w:p w14:paraId="2BB22BC0" w14:textId="77777777" w:rsidR="005B4D47" w:rsidRDefault="005B4D47" w:rsidP="005B4D47">
                        <w:pPr>
                          <w:spacing w:before="66"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  <w:p w14:paraId="6D45288F" w14:textId="77777777" w:rsidR="005B4D47" w:rsidRDefault="005B4D47" w:rsidP="005B4D47">
                        <w:pPr>
                          <w:ind w:right="132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Storage</w:t>
                        </w:r>
                      </w:p>
                    </w:txbxContent>
                  </v:textbox>
                </v:shape>
                <v:shape id="Textbox 40" o:spid="_x0000_s1065" type="#_x0000_t202" style="position:absolute;top:40858;width:3270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41339094" w14:textId="77777777" w:rsidR="005B4D47" w:rsidRDefault="005B4D47" w:rsidP="005B4D47">
                        <w:pPr>
                          <w:spacing w:line="180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Clients</w:t>
                        </w:r>
                      </w:p>
                    </w:txbxContent>
                  </v:textbox>
                </v:shape>
                <v:shape id="Textbox 41" o:spid="_x0000_s1066" type="#_x0000_t202" style="position:absolute;left:36122;top:39060;width:3727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5BB3D27D" w14:textId="77777777" w:rsidR="005B4D47" w:rsidRDefault="005B4D47" w:rsidP="005B4D47">
                        <w:pPr>
                          <w:spacing w:line="180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Storage</w:t>
                        </w:r>
                      </w:p>
                    </w:txbxContent>
                  </v:textbox>
                </v:shape>
                <v:shape id="Textbox 42" o:spid="_x0000_s1067" type="#_x0000_t202" style="position:absolute;left:18710;top:37947;width:6014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19120774" w14:textId="77777777" w:rsidR="005B4D47" w:rsidRDefault="005B4D47" w:rsidP="005B4D47">
                        <w:pPr>
                          <w:spacing w:line="180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User</w:t>
                        </w:r>
                        <w:r>
                          <w:rPr>
                            <w:rFonts w:ascii="Arial MT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Service</w:t>
                        </w:r>
                      </w:p>
                    </w:txbxContent>
                  </v:textbox>
                </v:shape>
                <v:shape id="Textbox 43" o:spid="_x0000_s1068" type="#_x0000_t202" style="position:absolute;left:36436;top:25102;width:3099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2781F108" w14:textId="77777777" w:rsidR="005B4D47" w:rsidRDefault="005B4D47" w:rsidP="005B4D47">
                        <w:pPr>
                          <w:spacing w:line="180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Cache</w:t>
                        </w:r>
                      </w:p>
                    </w:txbxContent>
                  </v:textbox>
                </v:shape>
                <v:shape id="Textbox 44" o:spid="_x0000_s1069" type="#_x0000_t202" style="position:absolute;top:21163;width:3270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468956DF" w14:textId="77777777" w:rsidR="005B4D47" w:rsidRDefault="005B4D47" w:rsidP="005B4D47">
                        <w:pPr>
                          <w:spacing w:line="180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Clients</w:t>
                        </w:r>
                      </w:p>
                    </w:txbxContent>
                  </v:textbox>
                </v:shape>
                <v:shape id="Textbox 45" o:spid="_x0000_s1070" type="#_x0000_t202" style="position:absolute;left:18709;top:18251;width:6013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4921B9F9" w14:textId="77777777" w:rsidR="005B4D47" w:rsidRDefault="005B4D47" w:rsidP="005B4D47">
                        <w:pPr>
                          <w:spacing w:line="180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Chat</w:t>
                        </w:r>
                        <w:r>
                          <w:rPr>
                            <w:rFonts w:ascii="Arial MT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Service</w:t>
                        </w:r>
                      </w:p>
                    </w:txbxContent>
                  </v:textbox>
                </v:shape>
                <v:shape id="Textbox 46" o:spid="_x0000_s1071" type="#_x0000_t202" style="position:absolute;left:36122;top:15939;width:3727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441E94FE" w14:textId="77777777" w:rsidR="005B4D47" w:rsidRDefault="005B4D47" w:rsidP="005B4D47">
                        <w:pPr>
                          <w:spacing w:line="180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Storage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00000B" w14:textId="77777777" w:rsidR="00FC7169" w:rsidRDefault="00FC7169">
      <w:pPr>
        <w:ind w:left="720"/>
      </w:pPr>
    </w:p>
    <w:p w14:paraId="0000000C" w14:textId="453A8E12" w:rsidR="00FC7169" w:rsidRDefault="00000000">
      <w:pPr>
        <w:numPr>
          <w:ilvl w:val="0"/>
          <w:numId w:val="6"/>
        </w:numPr>
      </w:pPr>
      <w:r w:rsidRPr="000D3CB6">
        <w:rPr>
          <w:b/>
          <w:bCs/>
        </w:rPr>
        <w:t>User Flow &amp; Use Cases</w:t>
      </w:r>
      <w:r>
        <w:br/>
      </w:r>
      <w:r>
        <w:br/>
        <w:t xml:space="preserve">1. </w:t>
      </w:r>
      <w:r w:rsidRPr="000D3CB6">
        <w:rPr>
          <w:b/>
          <w:bCs/>
        </w:rPr>
        <w:t>User Authentication</w:t>
      </w:r>
      <w:r>
        <w:t xml:space="preserve">  </w:t>
      </w:r>
      <w:r>
        <w:br/>
        <w:t xml:space="preserve">   - Users log </w:t>
      </w:r>
      <w:proofErr w:type="gramStart"/>
      <w:r>
        <w:t>in</w:t>
      </w:r>
      <w:r w:rsidR="000D3CB6">
        <w:t xml:space="preserve"> ,</w:t>
      </w:r>
      <w:r>
        <w:t>Upon</w:t>
      </w:r>
      <w:proofErr w:type="gramEnd"/>
      <w:r>
        <w:t xml:space="preserve"> login, they access their personalized feed and chat.</w:t>
      </w:r>
      <w:r>
        <w:br/>
      </w:r>
      <w:r>
        <w:br/>
        <w:t xml:space="preserve">2. </w:t>
      </w:r>
      <w:r w:rsidRPr="000D3CB6">
        <w:rPr>
          <w:b/>
          <w:bCs/>
        </w:rPr>
        <w:t>Posting in the Organizational Feed</w:t>
      </w:r>
      <w:r>
        <w:t xml:space="preserve"> </w:t>
      </w:r>
      <w:r>
        <w:br/>
        <w:t xml:space="preserve">   - Users can create posts, add images, and interact via likes/comments.  </w:t>
      </w:r>
      <w:r>
        <w:br/>
      </w:r>
      <w:r>
        <w:br/>
        <w:t xml:space="preserve">3. </w:t>
      </w:r>
      <w:r w:rsidRPr="000D3CB6">
        <w:rPr>
          <w:b/>
          <w:bCs/>
        </w:rPr>
        <w:t>Chat Messaging</w:t>
      </w:r>
      <w:r>
        <w:t xml:space="preserve">  </w:t>
      </w:r>
      <w:r>
        <w:br/>
        <w:t xml:space="preserve">   - Users can initiate private or group chats.  </w:t>
      </w:r>
      <w:r>
        <w:br/>
      </w:r>
      <w:r>
        <w:br/>
        <w:t xml:space="preserve">5. </w:t>
      </w:r>
      <w:r w:rsidRPr="000D3CB6">
        <w:rPr>
          <w:b/>
          <w:bCs/>
        </w:rPr>
        <w:t>Managing Profile Information</w:t>
      </w:r>
      <w:r>
        <w:br/>
        <w:t xml:space="preserve">   - Users update profile details and work status.</w:t>
      </w:r>
      <w:r>
        <w:br/>
      </w:r>
      <w:r>
        <w:br/>
      </w:r>
    </w:p>
    <w:p w14:paraId="0000000D" w14:textId="4BEAF0F2" w:rsidR="00FC7169" w:rsidRDefault="00EF5A8B">
      <w:r>
        <w:rPr>
          <w:noProof/>
          <w:lang w:val="en-US"/>
        </w:rPr>
        <w:lastRenderedPageBreak/>
        <w:drawing>
          <wp:inline distT="0" distB="0" distL="114300" distR="114300" wp14:anchorId="0F2A63B6" wp14:editId="6D235802">
            <wp:extent cx="5943600" cy="3727450"/>
            <wp:effectExtent l="0" t="0" r="0" b="6350"/>
            <wp:docPr id="53" name="Picture 53" descr="diagram-words-kuberne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diagram-words-kubernetes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DEF2" w14:textId="77777777" w:rsidR="00273CC1" w:rsidRDefault="00273CC1" w:rsidP="00273CC1">
      <w:pPr>
        <w:ind w:left="720"/>
        <w:rPr>
          <w:rtl/>
        </w:rPr>
      </w:pPr>
    </w:p>
    <w:p w14:paraId="4D228080" w14:textId="77777777" w:rsidR="00273CC1" w:rsidRDefault="00273CC1" w:rsidP="00273CC1">
      <w:pPr>
        <w:ind w:left="720"/>
        <w:rPr>
          <w:rtl/>
        </w:rPr>
      </w:pPr>
    </w:p>
    <w:p w14:paraId="3E0AB438" w14:textId="77777777" w:rsidR="00273CC1" w:rsidRPr="00273CC1" w:rsidRDefault="00273CC1" w:rsidP="00273CC1">
      <w:pPr>
        <w:ind w:left="720"/>
      </w:pPr>
    </w:p>
    <w:p w14:paraId="0000000E" w14:textId="0111F80E" w:rsidR="00FC7169" w:rsidRDefault="00000000">
      <w:pPr>
        <w:numPr>
          <w:ilvl w:val="0"/>
          <w:numId w:val="6"/>
        </w:numPr>
      </w:pPr>
      <w:r w:rsidRPr="000D3CB6">
        <w:rPr>
          <w:b/>
          <w:bCs/>
        </w:rPr>
        <w:t>Frontend Technology</w:t>
      </w:r>
      <w:r>
        <w:br/>
      </w:r>
      <w:r w:rsidR="000D3CB6">
        <w:t>-</w:t>
      </w:r>
      <w:r w:rsidR="000D3CB6">
        <w:rPr>
          <w:rFonts w:hint="cs"/>
          <w:rtl/>
        </w:rPr>
        <w:t xml:space="preserve"> </w:t>
      </w:r>
      <w:r>
        <w:t xml:space="preserve">The frontend is built using </w:t>
      </w:r>
      <w:r w:rsidRPr="000D3CB6">
        <w:rPr>
          <w:b/>
          <w:bCs/>
        </w:rPr>
        <w:t>React.js</w:t>
      </w:r>
      <w:r>
        <w:br/>
      </w:r>
    </w:p>
    <w:p w14:paraId="0000000F" w14:textId="77777777" w:rsidR="00FC7169" w:rsidRDefault="00FC7169">
      <w:pPr>
        <w:ind w:left="720"/>
      </w:pPr>
    </w:p>
    <w:p w14:paraId="301AC46E" w14:textId="77777777" w:rsidR="00464C36" w:rsidRDefault="00000000" w:rsidP="00273CC1">
      <w:pPr>
        <w:numPr>
          <w:ilvl w:val="0"/>
          <w:numId w:val="6"/>
        </w:numPr>
      </w:pPr>
      <w:r w:rsidRPr="00FF7A64">
        <w:rPr>
          <w:b/>
          <w:bCs/>
        </w:rPr>
        <w:t>Mockups for Main Pages</w:t>
      </w:r>
      <w:r>
        <w:br/>
      </w:r>
      <w:r>
        <w:br/>
        <w:t xml:space="preserve">1. </w:t>
      </w:r>
      <w:r w:rsidRPr="00FF7A64">
        <w:rPr>
          <w:b/>
          <w:bCs/>
        </w:rPr>
        <w:t>Dashboard (Homepage)</w:t>
      </w:r>
      <w:r>
        <w:br/>
        <w:t xml:space="preserve">- Displays </w:t>
      </w:r>
      <w:r w:rsidRPr="001A7086">
        <w:t>the organizational feed</w:t>
      </w:r>
      <w:r>
        <w:t xml:space="preserve"> with the latest updates.</w:t>
      </w:r>
      <w:r>
        <w:br/>
        <w:t>- Provides quick access to chat, notifications, and profile settings.</w:t>
      </w:r>
    </w:p>
    <w:p w14:paraId="0DEE6A09" w14:textId="555E0CCC" w:rsidR="00464C36" w:rsidRDefault="00464C36" w:rsidP="00464C36">
      <w:pPr>
        <w:pStyle w:val="ListParagraph"/>
      </w:pPr>
      <w:r>
        <w:t>Main page screen:</w:t>
      </w:r>
    </w:p>
    <w:p w14:paraId="0702B5CE" w14:textId="3DABC863" w:rsidR="00464C36" w:rsidRDefault="00464C36" w:rsidP="00464C36">
      <w:pPr>
        <w:ind w:left="720"/>
      </w:pPr>
      <w:r>
        <w:rPr>
          <w:noProof/>
          <w:lang w:val="en-US"/>
        </w:rPr>
        <w:drawing>
          <wp:inline distT="0" distB="0" distL="114300" distR="114300" wp14:anchorId="0E2EB631" wp14:editId="0B4867E1">
            <wp:extent cx="5941695" cy="1729740"/>
            <wp:effectExtent l="0" t="0" r="1905" b="3810"/>
            <wp:docPr id="54" name="Picture 54" descr="main-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main-pag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>
        <w:br/>
      </w:r>
      <w:r w:rsidR="00000000">
        <w:lastRenderedPageBreak/>
        <w:t xml:space="preserve">2. </w:t>
      </w:r>
      <w:r w:rsidR="00000000" w:rsidRPr="00FF7A64">
        <w:rPr>
          <w:b/>
          <w:bCs/>
        </w:rPr>
        <w:t>Group Chat</w:t>
      </w:r>
      <w:r w:rsidR="00000000">
        <w:br/>
        <w:t>- Real-time messaging with file sharing.</w:t>
      </w:r>
    </w:p>
    <w:p w14:paraId="0979E266" w14:textId="1CC43C18" w:rsidR="00464C36" w:rsidRDefault="00464C36" w:rsidP="00464C36">
      <w:pPr>
        <w:ind w:left="720"/>
      </w:pPr>
      <w:r>
        <w:t>Group chat screen:</w:t>
      </w:r>
    </w:p>
    <w:p w14:paraId="09B4070B" w14:textId="77777777" w:rsidR="00464C36" w:rsidRDefault="00464C36" w:rsidP="00464C36">
      <w:pPr>
        <w:ind w:left="720"/>
      </w:pPr>
      <w:r>
        <w:rPr>
          <w:noProof/>
          <w:lang w:val="en-US"/>
        </w:rPr>
        <w:drawing>
          <wp:inline distT="0" distB="0" distL="114300" distR="114300" wp14:anchorId="4555C95B" wp14:editId="071A7204">
            <wp:extent cx="5942965" cy="2662555"/>
            <wp:effectExtent l="0" t="0" r="635" b="4445"/>
            <wp:docPr id="55" name="Picture 55" descr="group-chat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group-chat-X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D1CE" w14:textId="77777777" w:rsidR="001F4BDA" w:rsidRDefault="001F4BDA" w:rsidP="00464C36">
      <w:pPr>
        <w:ind w:left="720"/>
      </w:pPr>
      <w:r>
        <w:t>Add new group screen</w:t>
      </w:r>
      <w:r w:rsidR="00464C36">
        <w:t>:</w:t>
      </w:r>
    </w:p>
    <w:p w14:paraId="12370417" w14:textId="77777777" w:rsidR="001F4BDA" w:rsidRDefault="001F4BDA" w:rsidP="00464C36">
      <w:pPr>
        <w:ind w:left="720"/>
      </w:pPr>
      <w:r>
        <w:rPr>
          <w:noProof/>
          <w:lang w:val="en-US"/>
        </w:rPr>
        <w:drawing>
          <wp:inline distT="0" distB="0" distL="114300" distR="114300" wp14:anchorId="30FC4AFF" wp14:editId="59D5D4E1">
            <wp:extent cx="5935345" cy="2560320"/>
            <wp:effectExtent l="0" t="0" r="8255" b="0"/>
            <wp:docPr id="59" name="Picture 59" descr="add-new-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add-new-group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C36">
        <w:br/>
      </w:r>
      <w:r w:rsidR="00000000">
        <w:br/>
      </w:r>
      <w:r w:rsidR="00000000">
        <w:br/>
      </w:r>
    </w:p>
    <w:p w14:paraId="3BA01E35" w14:textId="77777777" w:rsidR="001F4BDA" w:rsidRDefault="001F4BDA" w:rsidP="00464C36">
      <w:pPr>
        <w:ind w:left="720"/>
      </w:pPr>
    </w:p>
    <w:p w14:paraId="711C31B3" w14:textId="77777777" w:rsidR="001F4BDA" w:rsidRDefault="001F4BDA" w:rsidP="00464C36">
      <w:pPr>
        <w:ind w:left="720"/>
      </w:pPr>
    </w:p>
    <w:p w14:paraId="0BF03A12" w14:textId="77777777" w:rsidR="001F4BDA" w:rsidRDefault="001F4BDA" w:rsidP="00464C36">
      <w:pPr>
        <w:ind w:left="720"/>
      </w:pPr>
    </w:p>
    <w:p w14:paraId="37EE7200" w14:textId="77777777" w:rsidR="001F4BDA" w:rsidRDefault="001F4BDA" w:rsidP="00464C36">
      <w:pPr>
        <w:ind w:left="720"/>
      </w:pPr>
    </w:p>
    <w:p w14:paraId="55A6AC5C" w14:textId="77777777" w:rsidR="001F4BDA" w:rsidRDefault="001F4BDA" w:rsidP="00464C36">
      <w:pPr>
        <w:ind w:left="720"/>
      </w:pPr>
    </w:p>
    <w:p w14:paraId="09E5F279" w14:textId="77777777" w:rsidR="001F4BDA" w:rsidRDefault="001F4BDA" w:rsidP="00464C36">
      <w:pPr>
        <w:ind w:left="720"/>
      </w:pPr>
    </w:p>
    <w:p w14:paraId="1DAB7373" w14:textId="77777777" w:rsidR="001F4BDA" w:rsidRDefault="001F4BDA" w:rsidP="00464C36">
      <w:pPr>
        <w:ind w:left="720"/>
      </w:pPr>
    </w:p>
    <w:p w14:paraId="6CE60C88" w14:textId="77777777" w:rsidR="002F6382" w:rsidRDefault="002F6382" w:rsidP="00464C36">
      <w:pPr>
        <w:ind w:left="720"/>
      </w:pPr>
    </w:p>
    <w:p w14:paraId="0432425D" w14:textId="40508AB5" w:rsidR="001F4BDA" w:rsidRDefault="00000000" w:rsidP="00464C36">
      <w:pPr>
        <w:ind w:left="720"/>
      </w:pPr>
      <w:r>
        <w:lastRenderedPageBreak/>
        <w:t xml:space="preserve">3. </w:t>
      </w:r>
      <w:r w:rsidRPr="00FF7A64">
        <w:rPr>
          <w:b/>
          <w:bCs/>
        </w:rPr>
        <w:t>Chat Details</w:t>
      </w:r>
      <w:r>
        <w:br/>
        <w:t xml:space="preserve">- Displays </w:t>
      </w:r>
      <w:r w:rsidR="005C1CD0">
        <w:t>group details</w:t>
      </w:r>
    </w:p>
    <w:p w14:paraId="00000042" w14:textId="30772BB4" w:rsidR="00FC7169" w:rsidRDefault="001F4BDA" w:rsidP="00464C36">
      <w:pPr>
        <w:ind w:left="720"/>
      </w:pPr>
      <w:r>
        <w:t>Chat details screen:</w:t>
      </w:r>
      <w:r>
        <w:br/>
      </w:r>
      <w:r>
        <w:rPr>
          <w:noProof/>
          <w:lang w:val="en-US"/>
        </w:rPr>
        <w:drawing>
          <wp:inline distT="0" distB="0" distL="114300" distR="114300" wp14:anchorId="4A440C30" wp14:editId="2F945931">
            <wp:extent cx="5939155" cy="2026920"/>
            <wp:effectExtent l="0" t="0" r="4445" b="0"/>
            <wp:docPr id="56" name="Picture 56" descr="details-group-chat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details-group-chat-X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>
        <w:br/>
        <w:t xml:space="preserve">4. </w:t>
      </w:r>
      <w:r w:rsidR="00000000" w:rsidRPr="00FF7A64">
        <w:rPr>
          <w:b/>
          <w:bCs/>
        </w:rPr>
        <w:t>User Profile Page</w:t>
      </w:r>
      <w:r w:rsidR="00000000">
        <w:br/>
        <w:t>- Displays user's profile, name, role, and activity history.</w:t>
      </w:r>
      <w:r w:rsidR="00000000">
        <w:br/>
      </w:r>
      <w:bookmarkStart w:id="1" w:name="_6bo592yjm60a" w:colFirst="0" w:colLast="0"/>
      <w:bookmarkEnd w:id="1"/>
      <w:r>
        <w:t>Member-x-profile screen:</w:t>
      </w:r>
      <w:r>
        <w:br/>
      </w:r>
      <w:r>
        <w:rPr>
          <w:noProof/>
          <w:lang w:val="en-US"/>
        </w:rPr>
        <w:drawing>
          <wp:inline distT="0" distB="0" distL="114300" distR="114300" wp14:anchorId="66D45874" wp14:editId="2D9FE656">
            <wp:extent cx="5943600" cy="1767840"/>
            <wp:effectExtent l="0" t="0" r="0" b="3810"/>
            <wp:docPr id="57" name="Picture 57" descr="member-X-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member-X-profile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FBBE" w14:textId="728CA7B0" w:rsidR="001F4BDA" w:rsidRDefault="001F4BDA" w:rsidP="00464C36">
      <w:pPr>
        <w:ind w:left="720"/>
      </w:pPr>
      <w:r>
        <w:t>Personal profile page screen:</w:t>
      </w:r>
      <w:r>
        <w:br/>
      </w:r>
      <w:r>
        <w:rPr>
          <w:noProof/>
          <w:lang w:val="en-US"/>
        </w:rPr>
        <w:drawing>
          <wp:inline distT="0" distB="0" distL="114300" distR="114300" wp14:anchorId="190A006E" wp14:editId="6441A283">
            <wp:extent cx="5943600" cy="2765425"/>
            <wp:effectExtent l="0" t="0" r="0" b="0"/>
            <wp:docPr id="58" name="Picture 58" descr="personal-profile-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personal-profile-page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B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5639"/>
    <w:multiLevelType w:val="multilevel"/>
    <w:tmpl w:val="3B520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2A3D09"/>
    <w:multiLevelType w:val="multilevel"/>
    <w:tmpl w:val="7CF8CF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53C5A"/>
    <w:multiLevelType w:val="multilevel"/>
    <w:tmpl w:val="2E4C5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B16CA9"/>
    <w:multiLevelType w:val="multilevel"/>
    <w:tmpl w:val="B29484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884688"/>
    <w:multiLevelType w:val="multilevel"/>
    <w:tmpl w:val="34D89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91387C"/>
    <w:multiLevelType w:val="multilevel"/>
    <w:tmpl w:val="350C7F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222C0A"/>
    <w:multiLevelType w:val="multilevel"/>
    <w:tmpl w:val="57FCD5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9062CA"/>
    <w:multiLevelType w:val="multilevel"/>
    <w:tmpl w:val="34A4CF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A02C35"/>
    <w:multiLevelType w:val="multilevel"/>
    <w:tmpl w:val="34065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650C09"/>
    <w:multiLevelType w:val="multilevel"/>
    <w:tmpl w:val="E5044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1E74ABC"/>
    <w:multiLevelType w:val="multilevel"/>
    <w:tmpl w:val="B8B0E1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79D68FA"/>
    <w:multiLevelType w:val="multilevel"/>
    <w:tmpl w:val="FD02F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9EA2D8F"/>
    <w:multiLevelType w:val="multilevel"/>
    <w:tmpl w:val="1ABC0D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660126A"/>
    <w:multiLevelType w:val="multilevel"/>
    <w:tmpl w:val="291A4C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CB61F31"/>
    <w:multiLevelType w:val="multilevel"/>
    <w:tmpl w:val="C81208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9184578">
    <w:abstractNumId w:val="8"/>
  </w:num>
  <w:num w:numId="2" w16cid:durableId="746608484">
    <w:abstractNumId w:val="6"/>
  </w:num>
  <w:num w:numId="3" w16cid:durableId="570508252">
    <w:abstractNumId w:val="5"/>
  </w:num>
  <w:num w:numId="4" w16cid:durableId="1293756519">
    <w:abstractNumId w:val="1"/>
  </w:num>
  <w:num w:numId="5" w16cid:durableId="1584492296">
    <w:abstractNumId w:val="10"/>
  </w:num>
  <w:num w:numId="6" w16cid:durableId="1326277610">
    <w:abstractNumId w:val="12"/>
  </w:num>
  <w:num w:numId="7" w16cid:durableId="813258888">
    <w:abstractNumId w:val="13"/>
  </w:num>
  <w:num w:numId="8" w16cid:durableId="782305984">
    <w:abstractNumId w:val="14"/>
  </w:num>
  <w:num w:numId="9" w16cid:durableId="679506924">
    <w:abstractNumId w:val="7"/>
  </w:num>
  <w:num w:numId="10" w16cid:durableId="1427532997">
    <w:abstractNumId w:val="9"/>
  </w:num>
  <w:num w:numId="11" w16cid:durableId="707877444">
    <w:abstractNumId w:val="0"/>
  </w:num>
  <w:num w:numId="12" w16cid:durableId="2043439041">
    <w:abstractNumId w:val="2"/>
  </w:num>
  <w:num w:numId="13" w16cid:durableId="1033652278">
    <w:abstractNumId w:val="11"/>
  </w:num>
  <w:num w:numId="14" w16cid:durableId="1225069275">
    <w:abstractNumId w:val="4"/>
  </w:num>
  <w:num w:numId="15" w16cid:durableId="149861984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Omer Hadar">
    <w15:presenceInfo w15:providerId="None" w15:userId="Omer Had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169"/>
    <w:rsid w:val="000D3CB6"/>
    <w:rsid w:val="001A7086"/>
    <w:rsid w:val="001C3EFF"/>
    <w:rsid w:val="001F4BDA"/>
    <w:rsid w:val="00273CC1"/>
    <w:rsid w:val="0028415F"/>
    <w:rsid w:val="002F6382"/>
    <w:rsid w:val="00337BD9"/>
    <w:rsid w:val="00383C71"/>
    <w:rsid w:val="00441B2B"/>
    <w:rsid w:val="00464C36"/>
    <w:rsid w:val="005B4D47"/>
    <w:rsid w:val="005C1CD0"/>
    <w:rsid w:val="00BE1668"/>
    <w:rsid w:val="00D336A9"/>
    <w:rsid w:val="00DD5650"/>
    <w:rsid w:val="00EF5A8B"/>
    <w:rsid w:val="00F506D8"/>
    <w:rsid w:val="00FC7169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8AE6"/>
  <w15:docId w15:val="{F0BBC003-2BD3-40F1-9D0F-A91106C8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64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 yona</dc:creator>
  <cp:lastModifiedBy>Shai Yona</cp:lastModifiedBy>
  <cp:revision>4</cp:revision>
  <dcterms:created xsi:type="dcterms:W3CDTF">2025-01-30T20:03:00Z</dcterms:created>
  <dcterms:modified xsi:type="dcterms:W3CDTF">2025-01-30T20:15:00Z</dcterms:modified>
</cp:coreProperties>
</file>